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RECORD 2023-24.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D.BANUMAIAH’S POLYTECHNIC.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COMPUTER SCIENCE &amp; ENGINEERING DEPT.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170"/>
        <w:tblGridChange w:id="0">
          <w:tblGrid>
            <w:gridCol w:w="846"/>
            <w:gridCol w:w="8170"/>
          </w:tblGrid>
        </w:tblGridChange>
      </w:tblGrid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168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Sl no.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to create project plan and product backlog for project and User story creation.</w:t>
            </w:r>
          </w:p>
          <w:p w:rsidR="00000000" w:rsidDel="00000000" w:rsidP="00000000" w:rsidRDefault="00000000" w:rsidRPr="00000000" w14:paraId="00000008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and manage product backlog using appropriate tool like Jira </w:t>
            </w:r>
          </w:p>
          <w:p w:rsidR="00000000" w:rsidDel="00000000" w:rsidP="00000000" w:rsidRDefault="00000000" w:rsidRPr="00000000" w14:paraId="0000000B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192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Sprint 1 with required user stories</w:t>
            </w:r>
          </w:p>
          <w:p w:rsidR="00000000" w:rsidDel="00000000" w:rsidP="00000000" w:rsidRDefault="00000000" w:rsidRPr="00000000" w14:paraId="0000000E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UI/UX design - for created user stories (wire framing). </w:t>
            </w:r>
          </w:p>
          <w:p w:rsidR="00000000" w:rsidDel="00000000" w:rsidP="00000000" w:rsidRDefault="00000000" w:rsidRPr="00000000" w14:paraId="00000011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repository – named mini project-1 Push and pull operation in GitHub. </w:t>
            </w:r>
          </w:p>
          <w:p w:rsidR="00000000" w:rsidDel="00000000" w:rsidP="00000000" w:rsidRDefault="00000000" w:rsidRPr="00000000" w14:paraId="00000014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 form like registration form or feedback form, after submit hide create form and enable the display section using java script.</w:t>
            </w:r>
          </w:p>
          <w:p w:rsidR="00000000" w:rsidDel="00000000" w:rsidP="00000000" w:rsidRDefault="00000000" w:rsidRPr="00000000" w14:paraId="00000017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19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form validation using JavaScript</w:t>
            </w:r>
          </w:p>
          <w:p w:rsidR="00000000" w:rsidDel="00000000" w:rsidP="00000000" w:rsidRDefault="00000000" w:rsidRPr="00000000" w14:paraId="0000001A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and run simple program in TypeScript </w:t>
            </w:r>
          </w:p>
          <w:p w:rsidR="00000000" w:rsidDel="00000000" w:rsidP="00000000" w:rsidRDefault="00000000" w:rsidRPr="00000000" w14:paraId="0000001D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Forms - Use of HTML tags in forms like select, input, file, text area, etc. </w:t>
            </w:r>
          </w:p>
          <w:p w:rsidR="00000000" w:rsidDel="00000000" w:rsidP="00000000" w:rsidRDefault="00000000" w:rsidRPr="00000000" w14:paraId="00000020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Testing single page application (Registration form) using React.</w:t>
            </w:r>
          </w:p>
          <w:p w:rsidR="00000000" w:rsidDel="00000000" w:rsidP="00000000" w:rsidRDefault="00000000" w:rsidRPr="00000000" w14:paraId="00000023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 navigation using react router</w:t>
            </w:r>
          </w:p>
          <w:p w:rsidR="00000000" w:rsidDel="00000000" w:rsidP="00000000" w:rsidRDefault="00000000" w:rsidRPr="00000000" w14:paraId="00000026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Build single page application (Add Product to Product List)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19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bfbfb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bfbfb" w:val="clear"/>
                <w:vertAlign w:val="baseline"/>
                <w:rtl w:val="0"/>
              </w:rPr>
              <w:t xml:space="preserve">Create Spring application with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bfbfb" w:val="clear"/>
                <w:vertAlign w:val="baseline"/>
                <w:rtl w:val="0"/>
              </w:rPr>
              <w:t xml:space="preserve">Initializer using dependencies like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bfbfb" w:val="clear"/>
                <w:vertAlign w:val="baseline"/>
                <w:rtl w:val="0"/>
              </w:rPr>
              <w:t xml:space="preserve">Web, Spring Data JPA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bfbfb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bfbfb" w:val="clear"/>
                <w:vertAlign w:val="baseline"/>
                <w:rtl w:val="0"/>
              </w:rPr>
              <w:t xml:space="preserve">Create REST controller for CRUD operations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19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bfbfb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0" w:line="19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bfbfb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bfbfb" w:val="clear"/>
                <w:vertAlign w:val="baseline"/>
                <w:rtl w:val="0"/>
              </w:rPr>
              <w:t xml:space="preserve">Test created APIs with the help of Postman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bfbfb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192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Writing Junit test cases for CRUD operations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bfbfb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19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bfbfb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bfbfb" w:val="clear"/>
                <w:vertAlign w:val="baseline"/>
                <w:rtl w:val="0"/>
              </w:rPr>
              <w:t xml:space="preserve">CRUD Operations on document using Mongo DB</w:t>
            </w:r>
          </w:p>
          <w:p w:rsidR="00000000" w:rsidDel="00000000" w:rsidP="00000000" w:rsidRDefault="00000000" w:rsidRPr="00000000" w14:paraId="00000038">
            <w:pPr>
              <w:spacing w:line="192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192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Securing REST APIs with Spring Security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192" w:lineRule="auto"/>
              <w:ind w:left="0" w:right="4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bfbfb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19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19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 simple page application like shopping cart using ReactJS.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192" w:lineRule="auto"/>
              <w:ind w:left="0" w:right="4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bfbfb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192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192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16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Signature of Co-Ordinator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create project plan and product backlog for project and User story creation.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browser, search for Jira Login.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 with your Gmail account or login to Jira.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Jira software and select   project from top menu bar then select create project from dropdown Menu.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Scrum click on template and click on create.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a name to your project and Give a Description if you want.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create.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issues from top menu bar and select issue type. This will be default setting.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a summary to your project.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write a user story in Description box.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story will then go into the backlog to be Assigned and auctioned by the project manager, product owner or other relevant stakeholders and click on start sprint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Board and select Insights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Insights and click “Sprint burn down”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on Learn more.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manage product backlog using appropriate tool like Jira </w:t>
      </w:r>
    </w:p>
    <w:p w:rsidR="00000000" w:rsidDel="00000000" w:rsidP="00000000" w:rsidRDefault="00000000" w:rsidRPr="00000000" w14:paraId="00000061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 Customer registration functionality</w:t>
      </w:r>
    </w:p>
    <w:p w:rsidR="00000000" w:rsidDel="00000000" w:rsidP="00000000" w:rsidRDefault="00000000" w:rsidRPr="00000000" w14:paraId="00000063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64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customer</w:t>
      </w:r>
    </w:p>
    <w:p w:rsidR="00000000" w:rsidDel="00000000" w:rsidP="00000000" w:rsidRDefault="00000000" w:rsidRPr="00000000" w14:paraId="00000065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to have registration functionality</w:t>
      </w:r>
    </w:p>
    <w:p w:rsidR="00000000" w:rsidDel="00000000" w:rsidP="00000000" w:rsidRDefault="00000000" w:rsidRPr="00000000" w14:paraId="00000066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THAT I can successfully resist</w:t>
      </w:r>
    </w:p>
    <w:p w:rsidR="00000000" w:rsidDel="00000000" w:rsidP="00000000" w:rsidRDefault="00000000" w:rsidRPr="00000000" w14:paraId="00000067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Scope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 registration page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validation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should be able to change the phone number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should work in all the browser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should also work in mobile</w:t>
      </w:r>
    </w:p>
    <w:p w:rsidR="00000000" w:rsidDel="00000000" w:rsidP="00000000" w:rsidRDefault="00000000" w:rsidRPr="00000000" w14:paraId="0000006D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condition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should have email and phone number</w:t>
      </w:r>
    </w:p>
    <w:p w:rsidR="00000000" w:rsidDel="00000000" w:rsidP="00000000" w:rsidRDefault="00000000" w:rsidRPr="00000000" w14:paraId="0000006F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7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 can successfully resister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“Given” I am on registration page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“And” I give valid customer name and phone number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“And” I check on sing in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“Then” I will successfully resister</w:t>
      </w:r>
    </w:p>
    <w:p w:rsidR="00000000" w:rsidDel="00000000" w:rsidP="00000000" w:rsidRDefault="00000000" w:rsidRPr="00000000" w14:paraId="0000007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 cannot successfully resister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“Given” I am on registration page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“And” I give invalid customer name and phone number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“Then” I will get a error message as “registration failed incorrect customer name”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 Customer checking availability</w:t>
      </w:r>
    </w:p>
    <w:p w:rsidR="00000000" w:rsidDel="00000000" w:rsidP="00000000" w:rsidRDefault="00000000" w:rsidRPr="00000000" w14:paraId="0000007B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7C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customer</w:t>
      </w:r>
    </w:p>
    <w:p w:rsidR="00000000" w:rsidDel="00000000" w:rsidP="00000000" w:rsidRDefault="00000000" w:rsidRPr="00000000" w14:paraId="0000007D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to have checking available of hall </w:t>
      </w:r>
    </w:p>
    <w:p w:rsidR="00000000" w:rsidDel="00000000" w:rsidP="00000000" w:rsidRDefault="00000000" w:rsidRPr="00000000" w14:paraId="0000007E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THAT I can check the available halls</w:t>
      </w:r>
    </w:p>
    <w:p w:rsidR="00000000" w:rsidDel="00000000" w:rsidP="00000000" w:rsidRDefault="00000000" w:rsidRPr="00000000" w14:paraId="0000007F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Scope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 available checking page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should be only inside the Karnataka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should be able to check the available halls in their particular location</w:t>
      </w:r>
    </w:p>
    <w:p w:rsidR="00000000" w:rsidDel="00000000" w:rsidP="00000000" w:rsidRDefault="00000000" w:rsidRPr="00000000" w14:paraId="00000083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condition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should have nearest halls in their location</w:t>
      </w:r>
    </w:p>
    <w:p w:rsidR="00000000" w:rsidDel="00000000" w:rsidP="00000000" w:rsidRDefault="00000000" w:rsidRPr="00000000" w14:paraId="00000085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8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Customers can successfully check availability of hall in their location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“Given “I am on check available of hall page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“And” I give particular location and date </w:t>
      </w:r>
    </w:p>
    <w:p w:rsidR="00000000" w:rsidDel="00000000" w:rsidP="00000000" w:rsidRDefault="00000000" w:rsidRPr="00000000" w14:paraId="0000008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 can’t successfully check availability of hall in their location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“Given “I am on check available of hall page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“And” I give wrong location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“Then” I will get the error message as in valid location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 Customer booking hall</w:t>
      </w:r>
    </w:p>
    <w:p w:rsidR="00000000" w:rsidDel="00000000" w:rsidP="00000000" w:rsidRDefault="00000000" w:rsidRPr="00000000" w14:paraId="0000008F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90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customer</w:t>
      </w:r>
    </w:p>
    <w:p w:rsidR="00000000" w:rsidDel="00000000" w:rsidP="00000000" w:rsidRDefault="00000000" w:rsidRPr="00000000" w14:paraId="00000091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to booking hall</w:t>
      </w:r>
    </w:p>
    <w:p w:rsidR="00000000" w:rsidDel="00000000" w:rsidP="00000000" w:rsidRDefault="00000000" w:rsidRPr="00000000" w14:paraId="00000092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THAT I can book the hall</w:t>
      </w:r>
    </w:p>
    <w:p w:rsidR="00000000" w:rsidDel="00000000" w:rsidP="00000000" w:rsidRDefault="00000000" w:rsidRPr="00000000" w14:paraId="00000093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 booking hall page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should be able to change the date and location</w:t>
      </w:r>
    </w:p>
    <w:p w:rsidR="00000000" w:rsidDel="00000000" w:rsidP="00000000" w:rsidRDefault="00000000" w:rsidRPr="00000000" w14:paraId="00000096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should be able to book the hall in their particular date</w:t>
      </w:r>
    </w:p>
    <w:p w:rsidR="00000000" w:rsidDel="00000000" w:rsidP="00000000" w:rsidRDefault="00000000" w:rsidRPr="00000000" w14:paraId="00000098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 can successfully booking hall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“Given” I am on booking page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“And” I give available date time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“And” I will book the hall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“Then” I successfully booked the hall</w:t>
      </w:r>
    </w:p>
    <w:p w:rsidR="00000000" w:rsidDel="00000000" w:rsidP="00000000" w:rsidRDefault="00000000" w:rsidRPr="00000000" w14:paraId="0000009E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 can’t successfully booking hall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“Given” I am on booking page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“And” I give invalid date and time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“Then “I will get the error messages as their hall is already booked</w:t>
      </w:r>
    </w:p>
    <w:p w:rsidR="00000000" w:rsidDel="00000000" w:rsidP="00000000" w:rsidRDefault="00000000" w:rsidRPr="00000000" w14:paraId="000000A2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 Customer booking details</w:t>
      </w:r>
    </w:p>
    <w:p w:rsidR="00000000" w:rsidDel="00000000" w:rsidP="00000000" w:rsidRDefault="00000000" w:rsidRPr="00000000" w14:paraId="000000A3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A4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customer</w:t>
      </w:r>
    </w:p>
    <w:p w:rsidR="00000000" w:rsidDel="00000000" w:rsidP="00000000" w:rsidRDefault="00000000" w:rsidRPr="00000000" w14:paraId="000000A5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to block the hall </w:t>
      </w:r>
    </w:p>
    <w:p w:rsidR="00000000" w:rsidDel="00000000" w:rsidP="00000000" w:rsidRDefault="00000000" w:rsidRPr="00000000" w14:paraId="000000A6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THAT I can get the booking details</w:t>
      </w:r>
    </w:p>
    <w:p w:rsidR="00000000" w:rsidDel="00000000" w:rsidP="00000000" w:rsidRDefault="00000000" w:rsidRPr="00000000" w14:paraId="000000A7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Scope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 booking details page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should be able to see after the booking also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should be able to change details if their want</w:t>
      </w:r>
    </w:p>
    <w:p w:rsidR="00000000" w:rsidDel="00000000" w:rsidP="00000000" w:rsidRDefault="00000000" w:rsidRPr="00000000" w14:paraId="000000AB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condition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have to fill every information given in the booking details</w:t>
      </w:r>
    </w:p>
    <w:p w:rsidR="00000000" w:rsidDel="00000000" w:rsidP="00000000" w:rsidRDefault="00000000" w:rsidRPr="00000000" w14:paraId="000000AD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A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 can successfully get the booking details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“Given” I am on the booing details page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“And” I fill the details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“And” I have also blocked the hall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“Then” I will successfully get the booing details</w:t>
      </w:r>
    </w:p>
    <w:p w:rsidR="00000000" w:rsidDel="00000000" w:rsidP="00000000" w:rsidRDefault="00000000" w:rsidRPr="00000000" w14:paraId="000000B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customer will not get the booking details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“Given” I am on the booking details page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“And” I will fill the details without blocking hall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“Then” I will get a error message as the hall is not blocked yet</w:t>
      </w:r>
    </w:p>
    <w:p w:rsidR="00000000" w:rsidDel="00000000" w:rsidP="00000000" w:rsidRDefault="00000000" w:rsidRPr="00000000" w14:paraId="000000B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63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Sprint 1 with required user stories</w:t>
      </w:r>
    </w:p>
    <w:p w:rsidR="00000000" w:rsidDel="00000000" w:rsidP="00000000" w:rsidRDefault="00000000" w:rsidRPr="00000000" w14:paraId="000000C4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user story for required topic and follow the steps below.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a summary to your project.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write a user story in Description box.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story will then go into the backlog to be Assigned and auctioned by the project manager, product owner or other relevant stakeholders and click on start sprint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Board and select Insights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Insights and click “Sprint burn down” And click on Learn more.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UI/UX design - for created user stories (wire framing).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 with your Gmail account or login to Figma.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create design file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adding elements to over design file from figma community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“#”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button on the tool menu at the (Top left)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Depends on which size you want to use choose the screen size from the right sidebar.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Add background color to the frame by clicking it and add color from the “Fill” section in the (right panel).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text button (click on “T” text button from the (Top left)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Click on rectangle</w:t>
      </w:r>
      <w:sdt>
        <w:sdtPr>
          <w:tag w:val="goog_rdk_0"/>
        </w:sdtPr>
        <w:sdtContent>
          <w:r w:rsidDel="00000000" w:rsidR="00000000" w:rsidRPr="00000000">
            <w:rPr>
              <w:rFonts w:ascii="Nova Mono" w:cs="Nova Mono" w:eastAsia="Nova Mono" w:hAnsi="Nova Mono"/>
              <w:b w:val="1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 “⬜”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button to select image from the popup menu at the (Top left)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repository – named mini project-1 Push and pull operation in GitHub.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to the official Git website: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the download link for Windows and allow the download to complete.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Double-click the file to extract and launch the installer.</w:t>
      </w:r>
    </w:p>
    <w:p w:rsidR="00000000" w:rsidDel="00000000" w:rsidP="00000000" w:rsidRDefault="00000000" w:rsidRPr="00000000" w14:paraId="00000107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operations</w:t>
      </w:r>
    </w:p>
    <w:p w:rsidR="00000000" w:rsidDel="00000000" w:rsidP="00000000" w:rsidRDefault="00000000" w:rsidRPr="00000000" w14:paraId="00000108">
      <w:pPr>
        <w:pStyle w:val="Heading4"/>
        <w:numPr>
          <w:ilvl w:val="0"/>
          <w:numId w:val="12"/>
        </w:numPr>
        <w:shd w:fill="ffffff" w:val="clear"/>
        <w:spacing w:before="0" w:line="360" w:lineRule="auto"/>
        <w:ind w:left="72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Creating a repository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browser, search for GitHub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in with your username and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the upper-right corner, use the drop-down menu, and select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New repository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Give a name for your repository. For example, "hello-world".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Add a description of your repository. For example, "Mini Project 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Click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repository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Push Operation: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add files and select upload files.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your files then select a file or folder click on open.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commit changes.</w:t>
      </w:r>
    </w:p>
    <w:p w:rsidR="00000000" w:rsidDel="00000000" w:rsidP="00000000" w:rsidRDefault="00000000" w:rsidRPr="00000000" w14:paraId="00000113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Clone or pull operation: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code dropdown button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Download Zip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form like registration form or feedback form, after submit hide create form and enable the display section using java script.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Registration.html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&lt;title&gt; Registration Form&lt;/title&gt;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&lt;script&gt;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function passvalues()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</w:t>
        <w:tab/>
        <w:t xml:space="preserve">var name = document.getElementById("name").value;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     var email = document.getElementById("email").value;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     var address = document.getElementById("address").value;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     localStorage.setItem("name",name);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     localStorage.setItem("email",email);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     localStorage.setItem("address",address);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     return;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&lt;/script&gt;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&lt;/head&gt;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&lt;body&gt;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&lt;h1&gt;Registrtion Form&lt;/h1&gt;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&lt;form action="Details.html"&gt;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&lt;fieldset&gt;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&lt;legend&gt;Registration&lt;/legend&gt;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&lt;label&gt; Name &lt;/label&gt;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&lt;input type="text" id="name"/&gt;&lt;br&gt;&lt;br&gt;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&lt;label&gt; Email ID &lt;/label&gt;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&lt;input type="email" id="email"/&gt;&lt;br&gt;&lt;br&gt;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&lt;label&gt; Address &lt;/label&gt;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&lt;input type="address" id="address"/&gt;&lt;br&gt;&lt;br&gt;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&lt;input type="submit" value="submit" onclick="passvalues()"/&gt;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&lt;/fieldset&gt;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&lt;/form&gt;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&lt;/body&gt;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Details.html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&lt;head&gt;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&lt;title&gt; Details&lt;/title&gt;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&lt;/head&gt;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&lt;body&gt;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&lt;form&gt;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Your Name is:&lt;p id="name"&gt;&lt;/p&gt;&lt;br&gt;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Your email is:&lt;p id="email"&gt;&lt;/p&gt;&lt;br&gt;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Your address is:&lt;p id="address"&gt;&lt;/p&gt;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document.getElementById("name").innerHTML = localStorage.getItem("name");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document.getElementById("email").innerHTML = localStorage.getItem("email");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document.getElementById("address").innerHTML = localStorage.getItem("address");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&lt;/script&gt;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&lt;/body&gt;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Create form validation using JavaScript</w:t>
      </w:r>
    </w:p>
    <w:p w:rsidR="00000000" w:rsidDel="00000000" w:rsidP="00000000" w:rsidRDefault="00000000" w:rsidRPr="00000000" w14:paraId="00000179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17A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17B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7C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  </w:t>
      </w:r>
    </w:p>
    <w:p w:rsidR="00000000" w:rsidDel="00000000" w:rsidP="00000000" w:rsidRDefault="00000000" w:rsidRPr="00000000" w14:paraId="0000017D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validateform(){  </w:t>
      </w:r>
    </w:p>
    <w:p w:rsidR="00000000" w:rsidDel="00000000" w:rsidP="00000000" w:rsidRDefault="00000000" w:rsidRPr="00000000" w14:paraId="0000017E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name=document.myform.name.value;  </w:t>
      </w:r>
    </w:p>
    <w:p w:rsidR="00000000" w:rsidDel="00000000" w:rsidP="00000000" w:rsidRDefault="00000000" w:rsidRPr="00000000" w14:paraId="0000017F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password=document.myform.password.value;  </w:t>
      </w:r>
    </w:p>
    <w:p w:rsidR="00000000" w:rsidDel="00000000" w:rsidP="00000000" w:rsidRDefault="00000000" w:rsidRPr="00000000" w14:paraId="00000180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(name==null || name=="")</w:t>
      </w:r>
    </w:p>
    <w:p w:rsidR="00000000" w:rsidDel="00000000" w:rsidP="00000000" w:rsidRDefault="00000000" w:rsidRPr="00000000" w14:paraId="00000181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182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alert("Name can't be blank");  </w:t>
      </w:r>
    </w:p>
    <w:p w:rsidR="00000000" w:rsidDel="00000000" w:rsidP="00000000" w:rsidRDefault="00000000" w:rsidRPr="00000000" w14:paraId="00000183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false;  </w:t>
      </w:r>
    </w:p>
    <w:p w:rsidR="00000000" w:rsidDel="00000000" w:rsidP="00000000" w:rsidRDefault="00000000" w:rsidRPr="00000000" w14:paraId="00000184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if(password.length&lt;6)</w:t>
      </w:r>
    </w:p>
    <w:p w:rsidR="00000000" w:rsidDel="00000000" w:rsidP="00000000" w:rsidRDefault="00000000" w:rsidRPr="00000000" w14:paraId="00000186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187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alert("Password must be at least 6 characters long.");  </w:t>
      </w:r>
    </w:p>
    <w:p w:rsidR="00000000" w:rsidDel="00000000" w:rsidP="00000000" w:rsidRDefault="00000000" w:rsidRPr="00000000" w14:paraId="00000188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false;  </w:t>
      </w:r>
    </w:p>
    <w:p w:rsidR="00000000" w:rsidDel="00000000" w:rsidP="00000000" w:rsidRDefault="00000000" w:rsidRPr="00000000" w14:paraId="00000189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  </w:t>
      </w:r>
    </w:p>
    <w:p w:rsidR="00000000" w:rsidDel="00000000" w:rsidP="00000000" w:rsidRDefault="00000000" w:rsidRPr="00000000" w14:paraId="0000018A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18B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  </w:t>
      </w:r>
    </w:p>
    <w:p w:rsidR="00000000" w:rsidDel="00000000" w:rsidP="00000000" w:rsidRDefault="00000000" w:rsidRPr="00000000" w14:paraId="0000018C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  </w:t>
      </w:r>
    </w:p>
    <w:p w:rsidR="00000000" w:rsidDel="00000000" w:rsidP="00000000" w:rsidRDefault="00000000" w:rsidRPr="00000000" w14:paraId="0000018D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&lt;form name="myform" method="post" action="valid.html" onsubmit="return validateform()" &gt;  </w:t>
      </w:r>
    </w:p>
    <w:p w:rsidR="00000000" w:rsidDel="00000000" w:rsidP="00000000" w:rsidRDefault="00000000" w:rsidRPr="00000000" w14:paraId="0000018E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&lt;input type="text" name="name"&gt;&lt;br/&gt;  </w:t>
      </w:r>
    </w:p>
    <w:p w:rsidR="00000000" w:rsidDel="00000000" w:rsidP="00000000" w:rsidRDefault="00000000" w:rsidRPr="00000000" w14:paraId="0000018F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Password: &lt;input type="password" name="password"&gt;&lt;br/&gt;  </w:t>
      </w:r>
    </w:p>
    <w:p w:rsidR="00000000" w:rsidDel="00000000" w:rsidP="00000000" w:rsidRDefault="00000000" w:rsidRPr="00000000" w14:paraId="00000190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type="submit" value="register"&gt;  </w:t>
      </w:r>
    </w:p>
    <w:p w:rsidR="00000000" w:rsidDel="00000000" w:rsidP="00000000" w:rsidRDefault="00000000" w:rsidRPr="00000000" w14:paraId="00000191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&lt;/form&gt;  </w:t>
      </w:r>
    </w:p>
    <w:p w:rsidR="00000000" w:rsidDel="00000000" w:rsidP="00000000" w:rsidRDefault="00000000" w:rsidRPr="00000000" w14:paraId="00000192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93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valid.html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&lt;h1&gt;Validation Successfull&lt;/h1&gt;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run simple program in TypeScript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shd w:fill="ffffff" w:val="clear"/>
        <w:spacing w:before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Install TypeScript using Node.js Package Manager (npm)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Install Node.js. It is used to setup TypeScript on our local computer.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install Node.js on Windows, go to the following link: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https://www.javatpoint.com/install-nodejs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Install TypeScript. To install TypeScript, enter the following command in the Terminal Window.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 install typescript --save-dev         //As dev dependency  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 install typescript -g                      //Install as a global module  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 install -g typescript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 install typescript@latest -g          //Install latest if you have an older version  </w:t>
      </w:r>
    </w:p>
    <w:p w:rsidR="00000000" w:rsidDel="00000000" w:rsidP="00000000" w:rsidRDefault="00000000" w:rsidRPr="00000000" w14:paraId="000001AF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To verify the installation was successful, enter the command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 tsc -v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in the Terminal Window.</w:t>
      </w:r>
    </w:p>
    <w:p w:rsidR="00000000" w:rsidDel="00000000" w:rsidP="00000000" w:rsidRDefault="00000000" w:rsidRPr="00000000" w14:paraId="000001B1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Live server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7f7f7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7f7f7" w:val="clear"/>
          <w:vertAlign w:val="baseline"/>
          <w:rtl w:val="0"/>
        </w:rPr>
        <w:t xml:space="preserve">npm install -g live-server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7f7f7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run first program in TypeScript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command prompt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d: drive(any drive)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d:\&gt;mkdir typescript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d:\&gt;cd  typescript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d:\typescript&gt; npm install typescript --save-dev 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visual studio code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file-open folder-choose typescript folder from d:          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new file- save it as types.ts(any name.ts)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below code and save it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console.log("Hello World");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command prompt and compile the program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tsc types.ts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program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types.js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the output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ins w:author="ADMIN" w:id="0" w:date="2023-01-09T11:16:00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Forms - Use of HTML tags in forms like select, input, file, text area, etc.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&lt;title&gt;Form Elements&lt;/title&gt;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&lt;form&gt;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&lt;lable&gt;Text Box&lt;/lable&gt;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type="text" id="t1" name="name" value=""/&gt;&lt;br&gt;&lt;br&gt;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Radio Button: </w:t>
        <w:tab/>
        <w:t xml:space="preserve">&lt;br&gt;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type="radio" id="r1" name="" value=""/&gt;Male&lt;br&gt;</w:t>
        <w:tab/>
        <w:t xml:space="preserve">&lt;br&gt;</w:t>
        <w:tab/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type="radio" id="r1" name="" value=""/&gt;FeMale&lt;br&gt;&lt;br&gt;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Box:&lt;input type="checkbox" id="c1" name="" value=""/&gt;&lt;br&gt;&lt;br&gt;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File:&lt;input type="file" id="e1" name="file" value=""/&gt;&lt;br&gt;&lt;br&gt;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Select:&lt;br&gt;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&lt;label&gt;Sem&lt;/label&gt;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&lt;select name="sem" id="sem"&gt;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&lt;option value="1"&gt;1 Sem&lt;/option&gt;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&lt;option value="2"&gt;2 Sem&lt;/option&gt;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&lt;/select&gt;&lt;br&gt;&lt;br&gt;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Area:&lt;br&gt;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&lt;textarea id="ta1" name="textarea" rows="4" cols="50"&gt;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w3schools.com you will learn how to make a website.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&lt;/textarea&gt;&lt;br&gt;&lt;br&gt;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&lt;fieldset&gt;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&lt;legend&gt;Personal Details:&lt;/legend&gt;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&lt;label&gt;First name:&lt;/label&gt;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&lt;input type="text" id="fname" name="fname"&gt;&lt;br&gt;&lt;br&gt;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&lt;label&gt;Last name:&lt;/label&gt;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&lt;input type="text" id="lname" name="lname"&gt;&lt;br&gt;&lt;br&gt;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&lt;/fieldset&gt;&lt;br&gt;&lt;br&gt;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Button:&lt;input type="button" id="t1" name="" value="Submit"/&gt;&lt;br&gt;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single page application (Registration form) using React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Add Home.js file in index.js file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Index.js</w:t>
      </w:r>
    </w:p>
    <w:p w:rsidR="00000000" w:rsidDel="00000000" w:rsidP="00000000" w:rsidRDefault="00000000" w:rsidRPr="00000000" w14:paraId="00000212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&lt;Home /&gt;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Home.js</w:t>
      </w:r>
    </w:p>
    <w:p w:rsidR="00000000" w:rsidDel="00000000" w:rsidP="00000000" w:rsidRDefault="00000000" w:rsidRPr="00000000" w14:paraId="00000215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useState } from 'react';</w:t>
      </w:r>
    </w:p>
    <w:p w:rsidR="00000000" w:rsidDel="00000000" w:rsidP="00000000" w:rsidRDefault="00000000" w:rsidRPr="00000000" w14:paraId="00000216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'./App.css';</w:t>
      </w:r>
    </w:p>
    <w:p w:rsidR="00000000" w:rsidDel="00000000" w:rsidP="00000000" w:rsidRDefault="00000000" w:rsidRPr="00000000" w14:paraId="00000217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Form() </w:t>
      </w:r>
    </w:p>
    <w:p w:rsidR="00000000" w:rsidDel="00000000" w:rsidP="00000000" w:rsidRDefault="00000000" w:rsidRPr="00000000" w14:paraId="00000218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9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States for registration</w:t>
      </w:r>
    </w:p>
    <w:p w:rsidR="00000000" w:rsidDel="00000000" w:rsidP="00000000" w:rsidRDefault="00000000" w:rsidRPr="00000000" w14:paraId="0000021A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[name, setName] = useState('');</w:t>
      </w:r>
    </w:p>
    <w:p w:rsidR="00000000" w:rsidDel="00000000" w:rsidP="00000000" w:rsidRDefault="00000000" w:rsidRPr="00000000" w14:paraId="0000021B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[email, setEmail] = useState('');</w:t>
      </w:r>
    </w:p>
    <w:p w:rsidR="00000000" w:rsidDel="00000000" w:rsidP="00000000" w:rsidRDefault="00000000" w:rsidRPr="00000000" w14:paraId="0000021C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[password, setPassword] = useState('');</w:t>
      </w:r>
    </w:p>
    <w:p w:rsidR="00000000" w:rsidDel="00000000" w:rsidP="00000000" w:rsidRDefault="00000000" w:rsidRPr="00000000" w14:paraId="0000021D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[submitted, setSubmitted] = useState(false);</w:t>
      </w:r>
    </w:p>
    <w:p w:rsidR="00000000" w:rsidDel="00000000" w:rsidP="00000000" w:rsidRDefault="00000000" w:rsidRPr="00000000" w14:paraId="0000021E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handleName = (e) =&gt; {</w:t>
      </w:r>
    </w:p>
    <w:p w:rsidR="00000000" w:rsidDel="00000000" w:rsidP="00000000" w:rsidRDefault="00000000" w:rsidRPr="00000000" w14:paraId="00000220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setName(e.target.value);    </w:t>
      </w:r>
    </w:p>
    <w:p w:rsidR="00000000" w:rsidDel="00000000" w:rsidP="00000000" w:rsidRDefault="00000000" w:rsidRPr="00000000" w14:paraId="00000221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22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handleEmail = (e) =&gt; {</w:t>
      </w:r>
    </w:p>
    <w:p w:rsidR="00000000" w:rsidDel="00000000" w:rsidP="00000000" w:rsidRDefault="00000000" w:rsidRPr="00000000" w14:paraId="00000224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setEmail(e.target.value);   </w:t>
      </w:r>
    </w:p>
    <w:p w:rsidR="00000000" w:rsidDel="00000000" w:rsidP="00000000" w:rsidRDefault="00000000" w:rsidRPr="00000000" w14:paraId="00000225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26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handlePassword = (e) =&gt; {</w:t>
      </w:r>
    </w:p>
    <w:p w:rsidR="00000000" w:rsidDel="00000000" w:rsidP="00000000" w:rsidRDefault="00000000" w:rsidRPr="00000000" w14:paraId="00000228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setPassword(e.target.value);    </w:t>
      </w:r>
    </w:p>
    <w:p w:rsidR="00000000" w:rsidDel="00000000" w:rsidP="00000000" w:rsidRDefault="00000000" w:rsidRPr="00000000" w14:paraId="00000229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2A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handleSubmit = (e) =&gt; {</w:t>
      </w:r>
    </w:p>
    <w:p w:rsidR="00000000" w:rsidDel="00000000" w:rsidP="00000000" w:rsidRDefault="00000000" w:rsidRPr="00000000" w14:paraId="0000022C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e.preventDefault();</w:t>
      </w:r>
    </w:p>
    <w:p w:rsidR="00000000" w:rsidDel="00000000" w:rsidP="00000000" w:rsidRDefault="00000000" w:rsidRPr="00000000" w14:paraId="0000022D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if (name === '' || email === '' || password === '') {</w:t>
      </w:r>
    </w:p>
    <w:p w:rsidR="00000000" w:rsidDel="00000000" w:rsidP="00000000" w:rsidRDefault="00000000" w:rsidRPr="00000000" w14:paraId="0000022E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alert("Please enter all the fields");</w:t>
      </w:r>
    </w:p>
    <w:p w:rsidR="00000000" w:rsidDel="00000000" w:rsidP="00000000" w:rsidRDefault="00000000" w:rsidRPr="00000000" w14:paraId="0000022F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 else {</w:t>
      </w:r>
    </w:p>
    <w:p w:rsidR="00000000" w:rsidDel="00000000" w:rsidP="00000000" w:rsidRDefault="00000000" w:rsidRPr="00000000" w14:paraId="00000230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setSubmitted(true);</w:t>
      </w:r>
    </w:p>
    <w:p w:rsidR="00000000" w:rsidDel="00000000" w:rsidP="00000000" w:rsidRDefault="00000000" w:rsidRPr="00000000" w14:paraId="00000231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32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33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Showing success message</w:t>
      </w:r>
    </w:p>
    <w:p w:rsidR="00000000" w:rsidDel="00000000" w:rsidP="00000000" w:rsidRDefault="00000000" w:rsidRPr="00000000" w14:paraId="00000234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successMessage = () =&gt; {</w:t>
      </w:r>
    </w:p>
    <w:p w:rsidR="00000000" w:rsidDel="00000000" w:rsidP="00000000" w:rsidRDefault="00000000" w:rsidRPr="00000000" w14:paraId="00000235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if(submitted)</w:t>
      </w:r>
    </w:p>
    <w:p w:rsidR="00000000" w:rsidDel="00000000" w:rsidP="00000000" w:rsidRDefault="00000000" w:rsidRPr="00000000" w14:paraId="00000236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return (</w:t>
      </w:r>
    </w:p>
    <w:p w:rsidR="00000000" w:rsidDel="00000000" w:rsidP="00000000" w:rsidRDefault="00000000" w:rsidRPr="00000000" w14:paraId="00000237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&lt;div className="success" &gt;</w:t>
      </w:r>
    </w:p>
    <w:p w:rsidR="00000000" w:rsidDel="00000000" w:rsidP="00000000" w:rsidRDefault="00000000" w:rsidRPr="00000000" w14:paraId="00000238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&lt;h1&gt;User {name} successfully registered!!&lt;/h1&gt;</w:t>
      </w:r>
    </w:p>
    <w:p w:rsidR="00000000" w:rsidDel="00000000" w:rsidP="00000000" w:rsidRDefault="00000000" w:rsidRPr="00000000" w14:paraId="00000239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&lt;/div&gt;</w:t>
      </w:r>
    </w:p>
    <w:p w:rsidR="00000000" w:rsidDel="00000000" w:rsidP="00000000" w:rsidRDefault="00000000" w:rsidRPr="00000000" w14:paraId="0000023A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);</w:t>
      </w:r>
    </w:p>
    <w:p w:rsidR="00000000" w:rsidDel="00000000" w:rsidP="00000000" w:rsidRDefault="00000000" w:rsidRPr="00000000" w14:paraId="0000023B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3C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(</w:t>
      </w:r>
    </w:p>
    <w:p w:rsidR="00000000" w:rsidDel="00000000" w:rsidP="00000000" w:rsidRDefault="00000000" w:rsidRPr="00000000" w14:paraId="0000023D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&lt;div className="form"&gt;</w:t>
      </w:r>
    </w:p>
    <w:p w:rsidR="00000000" w:rsidDel="00000000" w:rsidP="00000000" w:rsidRDefault="00000000" w:rsidRPr="00000000" w14:paraId="0000023E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&lt;div&gt;</w:t>
      </w:r>
    </w:p>
    <w:p w:rsidR="00000000" w:rsidDel="00000000" w:rsidP="00000000" w:rsidRDefault="00000000" w:rsidRPr="00000000" w14:paraId="0000023F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&lt;h1&gt;User Registration&lt;/h1&gt;</w:t>
      </w:r>
    </w:p>
    <w:p w:rsidR="00000000" w:rsidDel="00000000" w:rsidP="00000000" w:rsidRDefault="00000000" w:rsidRPr="00000000" w14:paraId="00000240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&lt;/div&gt;</w:t>
      </w:r>
    </w:p>
    <w:p w:rsidR="00000000" w:rsidDel="00000000" w:rsidP="00000000" w:rsidRDefault="00000000" w:rsidRPr="00000000" w14:paraId="00000241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{/* Calling to the methods */}</w:t>
      </w:r>
    </w:p>
    <w:p w:rsidR="00000000" w:rsidDel="00000000" w:rsidP="00000000" w:rsidRDefault="00000000" w:rsidRPr="00000000" w14:paraId="00000242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&lt;div className="messages"&gt;  </w:t>
      </w:r>
    </w:p>
    <w:p w:rsidR="00000000" w:rsidDel="00000000" w:rsidP="00000000" w:rsidRDefault="00000000" w:rsidRPr="00000000" w14:paraId="00000243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{successMessage()}</w:t>
      </w:r>
    </w:p>
    <w:p w:rsidR="00000000" w:rsidDel="00000000" w:rsidP="00000000" w:rsidRDefault="00000000" w:rsidRPr="00000000" w14:paraId="00000244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&lt;/div&gt;</w:t>
      </w:r>
    </w:p>
    <w:p w:rsidR="00000000" w:rsidDel="00000000" w:rsidP="00000000" w:rsidRDefault="00000000" w:rsidRPr="00000000" w14:paraId="00000245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246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&lt;form&gt;</w:t>
      </w:r>
    </w:p>
    <w:p w:rsidR="00000000" w:rsidDel="00000000" w:rsidP="00000000" w:rsidRDefault="00000000" w:rsidRPr="00000000" w14:paraId="00000247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&lt;fieldset&gt;</w:t>
      </w:r>
    </w:p>
    <w:p w:rsidR="00000000" w:rsidDel="00000000" w:rsidP="00000000" w:rsidRDefault="00000000" w:rsidRPr="00000000" w14:paraId="00000248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{/* Labels and inputs for form data */}</w:t>
      </w:r>
    </w:p>
    <w:p w:rsidR="00000000" w:rsidDel="00000000" w:rsidP="00000000" w:rsidRDefault="00000000" w:rsidRPr="00000000" w14:paraId="00000249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&lt;label className="label"&gt;Name&lt;/label&gt;</w:t>
      </w:r>
    </w:p>
    <w:p w:rsidR="00000000" w:rsidDel="00000000" w:rsidP="00000000" w:rsidRDefault="00000000" w:rsidRPr="00000000" w14:paraId="0000024A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&lt;input onChange={handleName} className="input" value={name} type="text" /&gt;&lt;br&gt;&lt;/br&gt;</w:t>
      </w:r>
    </w:p>
    <w:p w:rsidR="00000000" w:rsidDel="00000000" w:rsidP="00000000" w:rsidRDefault="00000000" w:rsidRPr="00000000" w14:paraId="0000024B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&lt;label className="label"&gt;Email&lt;/label&gt;</w:t>
      </w:r>
    </w:p>
    <w:p w:rsidR="00000000" w:rsidDel="00000000" w:rsidP="00000000" w:rsidRDefault="00000000" w:rsidRPr="00000000" w14:paraId="0000024C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&lt;input onChange={handleEmail} className="input" value={email} type="email" /&gt;&lt;br&gt;&lt;/br&gt;</w:t>
      </w:r>
    </w:p>
    <w:p w:rsidR="00000000" w:rsidDel="00000000" w:rsidP="00000000" w:rsidRDefault="00000000" w:rsidRPr="00000000" w14:paraId="0000024D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&lt;label className="label"&gt;Password&lt;/label&gt;</w:t>
      </w:r>
    </w:p>
    <w:p w:rsidR="00000000" w:rsidDel="00000000" w:rsidP="00000000" w:rsidRDefault="00000000" w:rsidRPr="00000000" w14:paraId="0000024E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&lt;input onChange={handlePassword} className="input" value={password} type="password" /&gt;&lt;br&gt;&lt;/br&gt;</w:t>
      </w:r>
    </w:p>
    <w:p w:rsidR="00000000" w:rsidDel="00000000" w:rsidP="00000000" w:rsidRDefault="00000000" w:rsidRPr="00000000" w14:paraId="0000024F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&lt;button onClick={handleSubmit} className="btn" type="submit"&gt;</w:t>
      </w:r>
    </w:p>
    <w:p w:rsidR="00000000" w:rsidDel="00000000" w:rsidP="00000000" w:rsidRDefault="00000000" w:rsidRPr="00000000" w14:paraId="00000250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Submit</w:t>
      </w:r>
    </w:p>
    <w:p w:rsidR="00000000" w:rsidDel="00000000" w:rsidP="00000000" w:rsidRDefault="00000000" w:rsidRPr="00000000" w14:paraId="00000251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&lt;/button&gt;</w:t>
      </w:r>
    </w:p>
    <w:p w:rsidR="00000000" w:rsidDel="00000000" w:rsidP="00000000" w:rsidRDefault="00000000" w:rsidRPr="00000000" w14:paraId="00000252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&lt;/fieldset&gt;</w:t>
      </w:r>
    </w:p>
    <w:p w:rsidR="00000000" w:rsidDel="00000000" w:rsidP="00000000" w:rsidRDefault="00000000" w:rsidRPr="00000000" w14:paraId="00000253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&lt;/form&gt;</w:t>
      </w:r>
    </w:p>
    <w:p w:rsidR="00000000" w:rsidDel="00000000" w:rsidP="00000000" w:rsidRDefault="00000000" w:rsidRPr="00000000" w14:paraId="00000254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&lt;/div&gt;</w:t>
      </w:r>
    </w:p>
    <w:p w:rsidR="00000000" w:rsidDel="00000000" w:rsidP="00000000" w:rsidRDefault="00000000" w:rsidRPr="00000000" w14:paraId="00000255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56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7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App.css</w:t>
      </w:r>
    </w:p>
    <w:p w:rsidR="00000000" w:rsidDel="00000000" w:rsidP="00000000" w:rsidRDefault="00000000" w:rsidRPr="00000000" w14:paraId="0000025A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.input {</w:t>
      </w:r>
    </w:p>
    <w:p w:rsidR="00000000" w:rsidDel="00000000" w:rsidP="00000000" w:rsidRDefault="00000000" w:rsidRPr="00000000" w14:paraId="0000025B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width: 30%;</w:t>
      </w:r>
    </w:p>
    <w:p w:rsidR="00000000" w:rsidDel="00000000" w:rsidP="00000000" w:rsidRDefault="00000000" w:rsidRPr="00000000" w14:paraId="0000025C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padding: 12px 20px;</w:t>
      </w:r>
    </w:p>
    <w:p w:rsidR="00000000" w:rsidDel="00000000" w:rsidP="00000000" w:rsidRDefault="00000000" w:rsidRPr="00000000" w14:paraId="0000025D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margin: 8px 0;</w:t>
      </w:r>
    </w:p>
    <w:p w:rsidR="00000000" w:rsidDel="00000000" w:rsidP="00000000" w:rsidRDefault="00000000" w:rsidRPr="00000000" w14:paraId="0000025E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display: inline-block;</w:t>
      </w:r>
    </w:p>
    <w:p w:rsidR="00000000" w:rsidDel="00000000" w:rsidP="00000000" w:rsidRDefault="00000000" w:rsidRPr="00000000" w14:paraId="0000025F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border: 1px solid #ccc;</w:t>
      </w:r>
    </w:p>
    <w:p w:rsidR="00000000" w:rsidDel="00000000" w:rsidP="00000000" w:rsidRDefault="00000000" w:rsidRPr="00000000" w14:paraId="00000260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border-radius: 4px;</w:t>
      </w:r>
    </w:p>
    <w:p w:rsidR="00000000" w:rsidDel="00000000" w:rsidP="00000000" w:rsidRDefault="00000000" w:rsidRPr="00000000" w14:paraId="00000261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box-sizing: border-box;</w:t>
      </w:r>
    </w:p>
    <w:p w:rsidR="00000000" w:rsidDel="00000000" w:rsidP="00000000" w:rsidRDefault="00000000" w:rsidRPr="00000000" w14:paraId="00000262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navigation using react router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React Router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add React Router in your application, run this in the terminal from the root directory of the application:</w:t>
      </w:r>
    </w:p>
    <w:p w:rsidR="00000000" w:rsidDel="00000000" w:rsidP="00000000" w:rsidRDefault="00000000" w:rsidRPr="00000000" w14:paraId="00000269">
      <w:pPr>
        <w:shd w:fill="e7e9eb" w:val="clear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 -D react-router-dom</w:t>
      </w:r>
    </w:p>
    <w:p w:rsidR="00000000" w:rsidDel="00000000" w:rsidP="00000000" w:rsidRDefault="00000000" w:rsidRPr="00000000" w14:paraId="0000026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Index.js</w:t>
      </w:r>
    </w:p>
    <w:p w:rsidR="00000000" w:rsidDel="00000000" w:rsidP="00000000" w:rsidRDefault="00000000" w:rsidRPr="00000000" w14:paraId="0000026C">
      <w:pP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ReactDOM from "react-dom/client";</w:t>
      </w:r>
    </w:p>
    <w:p w:rsidR="00000000" w:rsidDel="00000000" w:rsidP="00000000" w:rsidRDefault="00000000" w:rsidRPr="00000000" w14:paraId="0000026D">
      <w:pP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BrowserRouter, Routes, Route } from "react-router-dom";</w:t>
      </w:r>
    </w:p>
    <w:p w:rsidR="00000000" w:rsidDel="00000000" w:rsidP="00000000" w:rsidRDefault="00000000" w:rsidRPr="00000000" w14:paraId="0000026E">
      <w:pP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Layout from "./pages/Layout";</w:t>
      </w:r>
    </w:p>
    <w:p w:rsidR="00000000" w:rsidDel="00000000" w:rsidP="00000000" w:rsidRDefault="00000000" w:rsidRPr="00000000" w14:paraId="0000026F">
      <w:pP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Home from "./pages/Home";</w:t>
      </w:r>
    </w:p>
    <w:p w:rsidR="00000000" w:rsidDel="00000000" w:rsidP="00000000" w:rsidRDefault="00000000" w:rsidRPr="00000000" w14:paraId="00000270">
      <w:pP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Blogs from "./pages/Blogs";</w:t>
      </w:r>
    </w:p>
    <w:p w:rsidR="00000000" w:rsidDel="00000000" w:rsidP="00000000" w:rsidRDefault="00000000" w:rsidRPr="00000000" w14:paraId="00000271">
      <w:pP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Contact from "./pages/Contact";</w:t>
      </w:r>
    </w:p>
    <w:p w:rsidR="00000000" w:rsidDel="00000000" w:rsidP="00000000" w:rsidRDefault="00000000" w:rsidRPr="00000000" w14:paraId="00000272">
      <w:pP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NoPage from "./pages/NoPage";</w:t>
      </w:r>
    </w:p>
    <w:p w:rsidR="00000000" w:rsidDel="00000000" w:rsidP="00000000" w:rsidRDefault="00000000" w:rsidRPr="00000000" w14:paraId="00000273">
      <w:pP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App() {</w:t>
      </w:r>
    </w:p>
    <w:p w:rsidR="00000000" w:rsidDel="00000000" w:rsidP="00000000" w:rsidRDefault="00000000" w:rsidRPr="00000000" w14:paraId="00000274">
      <w:pP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return (</w:t>
      </w:r>
    </w:p>
    <w:p w:rsidR="00000000" w:rsidDel="00000000" w:rsidP="00000000" w:rsidRDefault="00000000" w:rsidRPr="00000000" w14:paraId="00000275">
      <w:pP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&lt;BrowserRouter&gt;</w:t>
      </w:r>
    </w:p>
    <w:p w:rsidR="00000000" w:rsidDel="00000000" w:rsidP="00000000" w:rsidRDefault="00000000" w:rsidRPr="00000000" w14:paraId="00000276">
      <w:pP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&lt;Routes&gt;</w:t>
      </w:r>
    </w:p>
    <w:p w:rsidR="00000000" w:rsidDel="00000000" w:rsidP="00000000" w:rsidRDefault="00000000" w:rsidRPr="00000000" w14:paraId="00000277">
      <w:pP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&lt;Route path="/" element={&lt;Layout /&gt;}&gt;</w:t>
      </w:r>
    </w:p>
    <w:p w:rsidR="00000000" w:rsidDel="00000000" w:rsidP="00000000" w:rsidRDefault="00000000" w:rsidRPr="00000000" w14:paraId="00000278">
      <w:pP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&lt;Route index element={&lt;Home /&gt;} /&gt;</w:t>
      </w:r>
    </w:p>
    <w:p w:rsidR="00000000" w:rsidDel="00000000" w:rsidP="00000000" w:rsidRDefault="00000000" w:rsidRPr="00000000" w14:paraId="00000279">
      <w:pP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&lt;Route path="blogs" element={&lt;Blogs /&gt;} /&gt;</w:t>
      </w:r>
    </w:p>
    <w:p w:rsidR="00000000" w:rsidDel="00000000" w:rsidP="00000000" w:rsidRDefault="00000000" w:rsidRPr="00000000" w14:paraId="0000027A">
      <w:pP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&lt;Route path="contact" element={&lt;Contact /&gt;} /&gt;</w:t>
      </w:r>
    </w:p>
    <w:p w:rsidR="00000000" w:rsidDel="00000000" w:rsidP="00000000" w:rsidRDefault="00000000" w:rsidRPr="00000000" w14:paraId="0000027B">
      <w:pP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&lt;Route path="*" element={&lt;NoPage /&gt;} /&gt;</w:t>
      </w:r>
    </w:p>
    <w:p w:rsidR="00000000" w:rsidDel="00000000" w:rsidP="00000000" w:rsidRDefault="00000000" w:rsidRPr="00000000" w14:paraId="0000027C">
      <w:pP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&lt;/Route&gt;</w:t>
      </w:r>
    </w:p>
    <w:p w:rsidR="00000000" w:rsidDel="00000000" w:rsidP="00000000" w:rsidRDefault="00000000" w:rsidRPr="00000000" w14:paraId="0000027D">
      <w:pP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&lt;/Routes&gt;</w:t>
      </w:r>
    </w:p>
    <w:p w:rsidR="00000000" w:rsidDel="00000000" w:rsidP="00000000" w:rsidRDefault="00000000" w:rsidRPr="00000000" w14:paraId="0000027E">
      <w:pP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&lt;/BrowserRouter&gt;</w:t>
      </w:r>
    </w:p>
    <w:p w:rsidR="00000000" w:rsidDel="00000000" w:rsidP="00000000" w:rsidRDefault="00000000" w:rsidRPr="00000000" w14:paraId="0000027F">
      <w:pP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);</w:t>
      </w:r>
    </w:p>
    <w:p w:rsidR="00000000" w:rsidDel="00000000" w:rsidP="00000000" w:rsidRDefault="00000000" w:rsidRPr="00000000" w14:paraId="00000280">
      <w:pP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1">
      <w:pP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root = ReactDOM.createRoot(document.getElementById('root'));</w:t>
      </w:r>
    </w:p>
    <w:p w:rsidR="00000000" w:rsidDel="00000000" w:rsidP="00000000" w:rsidRDefault="00000000" w:rsidRPr="00000000" w14:paraId="00000282">
      <w:pP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root.render(&lt;App /&gt;);</w:t>
      </w:r>
    </w:p>
    <w:p w:rsidR="00000000" w:rsidDel="00000000" w:rsidP="00000000" w:rsidRDefault="00000000" w:rsidRPr="00000000" w14:paraId="0000028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folder name called pages. Within pages create following files.</w:t>
      </w:r>
    </w:p>
    <w:p w:rsidR="00000000" w:rsidDel="00000000" w:rsidP="00000000" w:rsidRDefault="00000000" w:rsidRPr="00000000" w14:paraId="0000028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Blogs.js</w:t>
      </w:r>
    </w:p>
    <w:p w:rsidR="00000000" w:rsidDel="00000000" w:rsidP="00000000" w:rsidRDefault="00000000" w:rsidRPr="00000000" w14:paraId="00000285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Blogs = () =&gt; {</w:t>
      </w:r>
    </w:p>
    <w:p w:rsidR="00000000" w:rsidDel="00000000" w:rsidP="00000000" w:rsidRDefault="00000000" w:rsidRPr="00000000" w14:paraId="00000286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return &lt;h1&gt;Blog Articles&lt;/h1&gt;;</w:t>
      </w:r>
    </w:p>
    <w:p w:rsidR="00000000" w:rsidDel="00000000" w:rsidP="00000000" w:rsidRDefault="00000000" w:rsidRPr="00000000" w14:paraId="00000287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};</w:t>
      </w:r>
    </w:p>
    <w:p w:rsidR="00000000" w:rsidDel="00000000" w:rsidP="00000000" w:rsidRDefault="00000000" w:rsidRPr="00000000" w14:paraId="00000288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export default Blogs;</w:t>
      </w:r>
    </w:p>
    <w:p w:rsidR="00000000" w:rsidDel="00000000" w:rsidP="00000000" w:rsidRDefault="00000000" w:rsidRPr="00000000" w14:paraId="0000028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Contact.js</w:t>
      </w:r>
    </w:p>
    <w:p w:rsidR="00000000" w:rsidDel="00000000" w:rsidP="00000000" w:rsidRDefault="00000000" w:rsidRPr="00000000" w14:paraId="0000028A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Contact = () =&gt; {</w:t>
      </w:r>
    </w:p>
    <w:p w:rsidR="00000000" w:rsidDel="00000000" w:rsidP="00000000" w:rsidRDefault="00000000" w:rsidRPr="00000000" w14:paraId="0000028B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return &lt;h1&gt;Contact Me&lt;/h1&gt;;</w:t>
      </w:r>
    </w:p>
    <w:p w:rsidR="00000000" w:rsidDel="00000000" w:rsidP="00000000" w:rsidRDefault="00000000" w:rsidRPr="00000000" w14:paraId="0000028C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};</w:t>
      </w:r>
    </w:p>
    <w:p w:rsidR="00000000" w:rsidDel="00000000" w:rsidP="00000000" w:rsidRDefault="00000000" w:rsidRPr="00000000" w14:paraId="0000028D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export default Contact;</w:t>
      </w:r>
    </w:p>
    <w:p w:rsidR="00000000" w:rsidDel="00000000" w:rsidP="00000000" w:rsidRDefault="00000000" w:rsidRPr="00000000" w14:paraId="0000028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Home.js</w:t>
      </w:r>
    </w:p>
    <w:p w:rsidR="00000000" w:rsidDel="00000000" w:rsidP="00000000" w:rsidRDefault="00000000" w:rsidRPr="00000000" w14:paraId="00000290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Home = () =&gt; {</w:t>
      </w:r>
    </w:p>
    <w:p w:rsidR="00000000" w:rsidDel="00000000" w:rsidP="00000000" w:rsidRDefault="00000000" w:rsidRPr="00000000" w14:paraId="00000291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return &lt;h1&gt;Home&lt;/h1&gt;;</w:t>
      </w:r>
    </w:p>
    <w:p w:rsidR="00000000" w:rsidDel="00000000" w:rsidP="00000000" w:rsidRDefault="00000000" w:rsidRPr="00000000" w14:paraId="00000292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};</w:t>
      </w:r>
    </w:p>
    <w:p w:rsidR="00000000" w:rsidDel="00000000" w:rsidP="00000000" w:rsidRDefault="00000000" w:rsidRPr="00000000" w14:paraId="00000293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export default Home;</w:t>
      </w:r>
    </w:p>
    <w:p w:rsidR="00000000" w:rsidDel="00000000" w:rsidP="00000000" w:rsidRDefault="00000000" w:rsidRPr="00000000" w14:paraId="0000029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Layout.js</w:t>
      </w:r>
    </w:p>
    <w:p w:rsidR="00000000" w:rsidDel="00000000" w:rsidP="00000000" w:rsidRDefault="00000000" w:rsidRPr="00000000" w14:paraId="00000296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Outlet, Link } from "react-router-dom";</w:t>
      </w:r>
    </w:p>
    <w:p w:rsidR="00000000" w:rsidDel="00000000" w:rsidP="00000000" w:rsidRDefault="00000000" w:rsidRPr="00000000" w14:paraId="00000297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Layout = () =&gt; {</w:t>
      </w:r>
    </w:p>
    <w:p w:rsidR="00000000" w:rsidDel="00000000" w:rsidP="00000000" w:rsidRDefault="00000000" w:rsidRPr="00000000" w14:paraId="00000298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return (</w:t>
      </w:r>
    </w:p>
    <w:p w:rsidR="00000000" w:rsidDel="00000000" w:rsidP="00000000" w:rsidRDefault="00000000" w:rsidRPr="00000000" w14:paraId="00000299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&lt;&gt;</w:t>
      </w:r>
    </w:p>
    <w:p w:rsidR="00000000" w:rsidDel="00000000" w:rsidP="00000000" w:rsidRDefault="00000000" w:rsidRPr="00000000" w14:paraId="0000029A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&lt;nav&gt;</w:t>
      </w:r>
    </w:p>
    <w:p w:rsidR="00000000" w:rsidDel="00000000" w:rsidP="00000000" w:rsidRDefault="00000000" w:rsidRPr="00000000" w14:paraId="0000029B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&lt;ul&gt;</w:t>
      </w:r>
    </w:p>
    <w:p w:rsidR="00000000" w:rsidDel="00000000" w:rsidP="00000000" w:rsidRDefault="00000000" w:rsidRPr="00000000" w14:paraId="0000029C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&lt;li&gt;</w:t>
      </w:r>
    </w:p>
    <w:p w:rsidR="00000000" w:rsidDel="00000000" w:rsidP="00000000" w:rsidRDefault="00000000" w:rsidRPr="00000000" w14:paraId="0000029D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&lt;Link to="/"&gt;Home&lt;/Link&gt;</w:t>
      </w:r>
    </w:p>
    <w:p w:rsidR="00000000" w:rsidDel="00000000" w:rsidP="00000000" w:rsidRDefault="00000000" w:rsidRPr="00000000" w14:paraId="0000029E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&lt;/li&gt;</w:t>
      </w:r>
    </w:p>
    <w:p w:rsidR="00000000" w:rsidDel="00000000" w:rsidP="00000000" w:rsidRDefault="00000000" w:rsidRPr="00000000" w14:paraId="0000029F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&lt;li&gt;</w:t>
      </w:r>
    </w:p>
    <w:p w:rsidR="00000000" w:rsidDel="00000000" w:rsidP="00000000" w:rsidRDefault="00000000" w:rsidRPr="00000000" w14:paraId="000002A0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&lt;Link to="/blogs"&gt;Blogs&lt;/Link&gt;</w:t>
      </w:r>
    </w:p>
    <w:p w:rsidR="00000000" w:rsidDel="00000000" w:rsidP="00000000" w:rsidRDefault="00000000" w:rsidRPr="00000000" w14:paraId="000002A1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&lt;/li&gt;</w:t>
      </w:r>
    </w:p>
    <w:p w:rsidR="00000000" w:rsidDel="00000000" w:rsidP="00000000" w:rsidRDefault="00000000" w:rsidRPr="00000000" w14:paraId="000002A2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&lt;li&gt;</w:t>
      </w:r>
    </w:p>
    <w:p w:rsidR="00000000" w:rsidDel="00000000" w:rsidP="00000000" w:rsidRDefault="00000000" w:rsidRPr="00000000" w14:paraId="000002A3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&lt;Link to="/contact"&gt;Contact&lt;/Link&gt;</w:t>
      </w:r>
    </w:p>
    <w:p w:rsidR="00000000" w:rsidDel="00000000" w:rsidP="00000000" w:rsidRDefault="00000000" w:rsidRPr="00000000" w14:paraId="000002A4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&lt;/li&gt;</w:t>
      </w:r>
    </w:p>
    <w:p w:rsidR="00000000" w:rsidDel="00000000" w:rsidP="00000000" w:rsidRDefault="00000000" w:rsidRPr="00000000" w14:paraId="000002A5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&lt;/ul&gt;</w:t>
      </w:r>
    </w:p>
    <w:p w:rsidR="00000000" w:rsidDel="00000000" w:rsidP="00000000" w:rsidRDefault="00000000" w:rsidRPr="00000000" w14:paraId="000002A6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&lt;/nav&gt;</w:t>
      </w:r>
    </w:p>
    <w:p w:rsidR="00000000" w:rsidDel="00000000" w:rsidP="00000000" w:rsidRDefault="00000000" w:rsidRPr="00000000" w14:paraId="000002A7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&lt;Outlet /&gt;</w:t>
      </w:r>
    </w:p>
    <w:p w:rsidR="00000000" w:rsidDel="00000000" w:rsidP="00000000" w:rsidRDefault="00000000" w:rsidRPr="00000000" w14:paraId="000002A8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&lt;/&gt;</w:t>
      </w:r>
    </w:p>
    <w:p w:rsidR="00000000" w:rsidDel="00000000" w:rsidP="00000000" w:rsidRDefault="00000000" w:rsidRPr="00000000" w14:paraId="000002A9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)</w:t>
      </w:r>
    </w:p>
    <w:p w:rsidR="00000000" w:rsidDel="00000000" w:rsidP="00000000" w:rsidRDefault="00000000" w:rsidRPr="00000000" w14:paraId="000002AA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};export default Layout;</w:t>
      </w:r>
    </w:p>
    <w:p w:rsidR="00000000" w:rsidDel="00000000" w:rsidP="00000000" w:rsidRDefault="00000000" w:rsidRPr="00000000" w14:paraId="000002A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NoPage.js</w:t>
      </w:r>
    </w:p>
    <w:p w:rsidR="00000000" w:rsidDel="00000000" w:rsidP="00000000" w:rsidRDefault="00000000" w:rsidRPr="00000000" w14:paraId="000002AC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NoPage = () =&gt; {</w:t>
      </w:r>
    </w:p>
    <w:p w:rsidR="00000000" w:rsidDel="00000000" w:rsidP="00000000" w:rsidRDefault="00000000" w:rsidRPr="00000000" w14:paraId="000002AE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return &lt;h1&gt;404&lt;/h1&gt;;</w:t>
      </w:r>
    </w:p>
    <w:p w:rsidR="00000000" w:rsidDel="00000000" w:rsidP="00000000" w:rsidRDefault="00000000" w:rsidRPr="00000000" w14:paraId="000002AF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};</w:t>
      </w:r>
    </w:p>
    <w:p w:rsidR="00000000" w:rsidDel="00000000" w:rsidP="00000000" w:rsidRDefault="00000000" w:rsidRPr="00000000" w14:paraId="000002B0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export default NoPage;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App.css</w:t>
      </w:r>
    </w:p>
    <w:p w:rsidR="00000000" w:rsidDel="00000000" w:rsidP="00000000" w:rsidRDefault="00000000" w:rsidRPr="00000000" w14:paraId="000002B3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 {</w:t>
      </w:r>
    </w:p>
    <w:p w:rsidR="00000000" w:rsidDel="00000000" w:rsidP="00000000" w:rsidRDefault="00000000" w:rsidRPr="00000000" w14:paraId="000002B4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list-style-type: none;</w:t>
      </w:r>
    </w:p>
    <w:p w:rsidR="00000000" w:rsidDel="00000000" w:rsidP="00000000" w:rsidRDefault="00000000" w:rsidRPr="00000000" w14:paraId="000002B5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margin: 0;</w:t>
      </w:r>
    </w:p>
    <w:p w:rsidR="00000000" w:rsidDel="00000000" w:rsidP="00000000" w:rsidRDefault="00000000" w:rsidRPr="00000000" w14:paraId="000002B6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padding: 0;</w:t>
      </w:r>
    </w:p>
    <w:p w:rsidR="00000000" w:rsidDel="00000000" w:rsidP="00000000" w:rsidRDefault="00000000" w:rsidRPr="00000000" w14:paraId="000002B7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overflow: hidden;</w:t>
      </w:r>
    </w:p>
    <w:p w:rsidR="00000000" w:rsidDel="00000000" w:rsidP="00000000" w:rsidRDefault="00000000" w:rsidRPr="00000000" w14:paraId="000002B8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background-color: #04AA6D;</w:t>
      </w:r>
    </w:p>
    <w:p w:rsidR="00000000" w:rsidDel="00000000" w:rsidP="00000000" w:rsidRDefault="00000000" w:rsidRPr="00000000" w14:paraId="000002B9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A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 {</w:t>
      </w:r>
    </w:p>
    <w:p w:rsidR="00000000" w:rsidDel="00000000" w:rsidP="00000000" w:rsidRDefault="00000000" w:rsidRPr="00000000" w14:paraId="000002BC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float: left;</w:t>
      </w:r>
    </w:p>
    <w:p w:rsidR="00000000" w:rsidDel="00000000" w:rsidP="00000000" w:rsidRDefault="00000000" w:rsidRPr="00000000" w14:paraId="000002BD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border-right:1px solid #bbb;</w:t>
      </w:r>
    </w:p>
    <w:p w:rsidR="00000000" w:rsidDel="00000000" w:rsidP="00000000" w:rsidRDefault="00000000" w:rsidRPr="00000000" w14:paraId="000002BE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F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 a {</w:t>
      </w:r>
    </w:p>
    <w:p w:rsidR="00000000" w:rsidDel="00000000" w:rsidP="00000000" w:rsidRDefault="00000000" w:rsidRPr="00000000" w14:paraId="000002C1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display: block;</w:t>
      </w:r>
    </w:p>
    <w:p w:rsidR="00000000" w:rsidDel="00000000" w:rsidP="00000000" w:rsidRDefault="00000000" w:rsidRPr="00000000" w14:paraId="000002C2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color: white;</w:t>
      </w:r>
    </w:p>
    <w:p w:rsidR="00000000" w:rsidDel="00000000" w:rsidP="00000000" w:rsidRDefault="00000000" w:rsidRPr="00000000" w14:paraId="000002C3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text-align: center;</w:t>
      </w:r>
    </w:p>
    <w:p w:rsidR="00000000" w:rsidDel="00000000" w:rsidP="00000000" w:rsidRDefault="00000000" w:rsidRPr="00000000" w14:paraId="000002C4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padding: 14px 16px;</w:t>
      </w:r>
    </w:p>
    <w:p w:rsidR="00000000" w:rsidDel="00000000" w:rsidP="00000000" w:rsidRDefault="00000000" w:rsidRPr="00000000" w14:paraId="000002C5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text-decoration: none;</w:t>
      </w:r>
    </w:p>
    <w:p w:rsidR="00000000" w:rsidDel="00000000" w:rsidP="00000000" w:rsidRDefault="00000000" w:rsidRPr="00000000" w14:paraId="000002C6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7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 a:hover:not(.active) {</w:t>
      </w:r>
    </w:p>
    <w:p w:rsidR="00000000" w:rsidDel="00000000" w:rsidP="00000000" w:rsidRDefault="00000000" w:rsidRPr="00000000" w14:paraId="000002C9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background-color: #111;</w:t>
      </w:r>
    </w:p>
    <w:p w:rsidR="00000000" w:rsidDel="00000000" w:rsidP="00000000" w:rsidRDefault="00000000" w:rsidRPr="00000000" w14:paraId="000002CA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B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single page application (Add Product to Product List)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App.js</w:t>
      </w:r>
    </w:p>
    <w:p w:rsidR="00000000" w:rsidDel="00000000" w:rsidP="00000000" w:rsidRDefault="00000000" w:rsidRPr="00000000" w14:paraId="000002D6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useState } from "react";</w:t>
      </w:r>
    </w:p>
    <w:p w:rsidR="00000000" w:rsidDel="00000000" w:rsidP="00000000" w:rsidRDefault="00000000" w:rsidRPr="00000000" w14:paraId="000002D7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"./App.css";</w:t>
      </w:r>
    </w:p>
    <w:p w:rsidR="00000000" w:rsidDel="00000000" w:rsidP="00000000" w:rsidRDefault="00000000" w:rsidRPr="00000000" w14:paraId="000002D8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2D9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const [list, setList] = useState([]);</w:t>
      </w:r>
    </w:p>
    <w:p w:rsidR="00000000" w:rsidDel="00000000" w:rsidP="00000000" w:rsidRDefault="00000000" w:rsidRPr="00000000" w14:paraId="000002DA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const [value, setValue] = useState("");</w:t>
      </w:r>
    </w:p>
    <w:p w:rsidR="00000000" w:rsidDel="00000000" w:rsidP="00000000" w:rsidRDefault="00000000" w:rsidRPr="00000000" w14:paraId="000002DB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const addToList = () =&gt; {</w:t>
      </w:r>
    </w:p>
    <w:p w:rsidR="00000000" w:rsidDel="00000000" w:rsidP="00000000" w:rsidRDefault="00000000" w:rsidRPr="00000000" w14:paraId="000002DC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let tempArr = list;</w:t>
      </w:r>
    </w:p>
    <w:p w:rsidR="00000000" w:rsidDel="00000000" w:rsidP="00000000" w:rsidRDefault="00000000" w:rsidRPr="00000000" w14:paraId="000002DD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tempArr.push(value);</w:t>
      </w:r>
    </w:p>
    <w:p w:rsidR="00000000" w:rsidDel="00000000" w:rsidP="00000000" w:rsidRDefault="00000000" w:rsidRPr="00000000" w14:paraId="000002DE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setList(tempArr);</w:t>
      </w:r>
    </w:p>
    <w:p w:rsidR="00000000" w:rsidDel="00000000" w:rsidP="00000000" w:rsidRDefault="00000000" w:rsidRPr="00000000" w14:paraId="000002DF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setValue("");</w:t>
      </w:r>
    </w:p>
    <w:p w:rsidR="00000000" w:rsidDel="00000000" w:rsidP="00000000" w:rsidRDefault="00000000" w:rsidRPr="00000000" w14:paraId="000002E0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};</w:t>
      </w:r>
    </w:p>
    <w:p w:rsidR="00000000" w:rsidDel="00000000" w:rsidP="00000000" w:rsidRDefault="00000000" w:rsidRPr="00000000" w14:paraId="000002E1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const deleteItem = (index) =&gt; {</w:t>
      </w:r>
    </w:p>
    <w:p w:rsidR="00000000" w:rsidDel="00000000" w:rsidP="00000000" w:rsidRDefault="00000000" w:rsidRPr="00000000" w14:paraId="000002E2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let temp = list.filter((item, i) =&gt; i !== index);</w:t>
      </w:r>
    </w:p>
    <w:p w:rsidR="00000000" w:rsidDel="00000000" w:rsidP="00000000" w:rsidRDefault="00000000" w:rsidRPr="00000000" w14:paraId="000002E3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setList(temp);</w:t>
      </w:r>
    </w:p>
    <w:p w:rsidR="00000000" w:rsidDel="00000000" w:rsidP="00000000" w:rsidRDefault="00000000" w:rsidRPr="00000000" w14:paraId="000002E4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};</w:t>
      </w:r>
    </w:p>
    <w:p w:rsidR="00000000" w:rsidDel="00000000" w:rsidP="00000000" w:rsidRDefault="00000000" w:rsidRPr="00000000" w14:paraId="000002E5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return (</w:t>
      </w:r>
    </w:p>
    <w:p w:rsidR="00000000" w:rsidDel="00000000" w:rsidP="00000000" w:rsidRDefault="00000000" w:rsidRPr="00000000" w14:paraId="000002E6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&lt;div className="App"&gt;</w:t>
      </w:r>
    </w:p>
    <w:p w:rsidR="00000000" w:rsidDel="00000000" w:rsidP="00000000" w:rsidRDefault="00000000" w:rsidRPr="00000000" w14:paraId="000002E7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&lt;fieldset&gt;</w:t>
      </w:r>
    </w:p>
    <w:p w:rsidR="00000000" w:rsidDel="00000000" w:rsidP="00000000" w:rsidRDefault="00000000" w:rsidRPr="00000000" w14:paraId="000002E8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&lt;h&gt;Add Product to List&lt;/h&gt;&lt;br&gt;&lt;/br&gt;</w:t>
      </w:r>
    </w:p>
    <w:p w:rsidR="00000000" w:rsidDel="00000000" w:rsidP="00000000" w:rsidRDefault="00000000" w:rsidRPr="00000000" w14:paraId="000002E9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&lt;input type="text" value={value} onChange={(e) =&gt; setValue(e.target.value)}/&gt;</w:t>
      </w:r>
    </w:p>
    <w:p w:rsidR="00000000" w:rsidDel="00000000" w:rsidP="00000000" w:rsidRDefault="00000000" w:rsidRPr="00000000" w14:paraId="000002EA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&lt;button onClick={addToList}&gt; Click to Add &lt;/button&gt;&lt;br&gt;&lt;/br&gt;&lt;br&gt;&lt;/br&gt;</w:t>
      </w:r>
    </w:p>
    <w:p w:rsidR="00000000" w:rsidDel="00000000" w:rsidP="00000000" w:rsidRDefault="00000000" w:rsidRPr="00000000" w14:paraId="000002EB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&lt;h&gt;Product Catalog&lt;/h&gt;&lt;br&gt;&lt;/br&gt;</w:t>
      </w:r>
    </w:p>
    <w:p w:rsidR="00000000" w:rsidDel="00000000" w:rsidP="00000000" w:rsidRDefault="00000000" w:rsidRPr="00000000" w14:paraId="000002EC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&lt;ol&gt;</w:t>
      </w:r>
    </w:p>
    <w:p w:rsidR="00000000" w:rsidDel="00000000" w:rsidP="00000000" w:rsidRDefault="00000000" w:rsidRPr="00000000" w14:paraId="000002ED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{list.map((item, i) =&gt; &lt;li onClick={() =&gt; deleteItem(i)}&gt;{item} &lt;/li&gt;)}</w:t>
      </w:r>
    </w:p>
    <w:p w:rsidR="00000000" w:rsidDel="00000000" w:rsidP="00000000" w:rsidRDefault="00000000" w:rsidRPr="00000000" w14:paraId="000002EE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&lt;/ol&gt;</w:t>
      </w:r>
    </w:p>
    <w:p w:rsidR="00000000" w:rsidDel="00000000" w:rsidP="00000000" w:rsidRDefault="00000000" w:rsidRPr="00000000" w14:paraId="000002EF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&lt;h&gt;Click on Product to Delete&lt;/h&gt;&lt;br&gt;&lt;/br&gt;</w:t>
      </w:r>
    </w:p>
    <w:p w:rsidR="00000000" w:rsidDel="00000000" w:rsidP="00000000" w:rsidRDefault="00000000" w:rsidRPr="00000000" w14:paraId="000002F0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&lt;/fieldset&gt;&lt;/div&gt;</w:t>
      </w:r>
    </w:p>
    <w:p w:rsidR="00000000" w:rsidDel="00000000" w:rsidP="00000000" w:rsidRDefault="00000000" w:rsidRPr="00000000" w14:paraId="000002F1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);</w:t>
      </w:r>
    </w:p>
    <w:p w:rsidR="00000000" w:rsidDel="00000000" w:rsidP="00000000" w:rsidRDefault="00000000" w:rsidRPr="00000000" w14:paraId="000002F2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}export default App;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index.js</w:t>
      </w:r>
    </w:p>
    <w:p w:rsidR="00000000" w:rsidDel="00000000" w:rsidP="00000000" w:rsidRDefault="00000000" w:rsidRPr="00000000" w14:paraId="000002F4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2F5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ReactDOM from 'react-dom/client';</w:t>
      </w:r>
    </w:p>
    <w:p w:rsidR="00000000" w:rsidDel="00000000" w:rsidP="00000000" w:rsidRDefault="00000000" w:rsidRPr="00000000" w14:paraId="000002F6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'./index.css';</w:t>
      </w:r>
    </w:p>
    <w:p w:rsidR="00000000" w:rsidDel="00000000" w:rsidP="00000000" w:rsidRDefault="00000000" w:rsidRPr="00000000" w14:paraId="000002F7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App from './App';</w:t>
      </w:r>
    </w:p>
    <w:p w:rsidR="00000000" w:rsidDel="00000000" w:rsidP="00000000" w:rsidRDefault="00000000" w:rsidRPr="00000000" w14:paraId="000002F8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reportWebVitals from './reportWebVitals';</w:t>
      </w:r>
    </w:p>
    <w:p w:rsidR="00000000" w:rsidDel="00000000" w:rsidP="00000000" w:rsidRDefault="00000000" w:rsidRPr="00000000" w14:paraId="000002F9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root = ReactDOM.createRoot(document.getElementById('root'));</w:t>
      </w:r>
    </w:p>
    <w:p w:rsidR="00000000" w:rsidDel="00000000" w:rsidP="00000000" w:rsidRDefault="00000000" w:rsidRPr="00000000" w14:paraId="000002FA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root.render(</w:t>
      </w:r>
    </w:p>
    <w:p w:rsidR="00000000" w:rsidDel="00000000" w:rsidP="00000000" w:rsidRDefault="00000000" w:rsidRPr="00000000" w14:paraId="000002FB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&lt;React.StrictMode&gt;</w:t>
      </w:r>
    </w:p>
    <w:p w:rsidR="00000000" w:rsidDel="00000000" w:rsidP="00000000" w:rsidRDefault="00000000" w:rsidRPr="00000000" w14:paraId="000002FC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&lt;App/&gt;</w:t>
      </w:r>
    </w:p>
    <w:p w:rsidR="00000000" w:rsidDel="00000000" w:rsidP="00000000" w:rsidRDefault="00000000" w:rsidRPr="00000000" w14:paraId="000002FD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&lt;/React.StrictMode&gt;</w:t>
      </w:r>
    </w:p>
    <w:p w:rsidR="00000000" w:rsidDel="00000000" w:rsidP="00000000" w:rsidRDefault="00000000" w:rsidRPr="00000000" w14:paraId="000002FE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6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13.     Create Spring application with Spring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Initializer using dependencies like Spring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Web, Spring Data JPA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Step1: goto google and search for spring initialize. Visit </w:t>
      </w:r>
      <w:hyperlink r:id="rId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fbfbfb" w:val="clear"/>
            <w:vertAlign w:val="baseline"/>
            <w:rtl w:val="0"/>
          </w:rPr>
          <w:t xml:space="preserve">https://start.spring.io/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Step2: Choose project, language, spring Boot version. Add project metadata and dependencies as shown below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324600" cy="3295650"/>
            <wp:effectExtent b="0" l="0" r="0" t="0"/>
            <wp:docPr id="134782469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57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Step3: click on generate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goto downloan and extract the zip file.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Step4: Open Eclipse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existing maven project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next-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the extracted file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finish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Step5: Goto main Method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System.out.println(“Welcome to Spring Boot Application”);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and Run as Spring Boot App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14.       Create REST controller for CRUD operations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Go to Eclipse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Eclipse Marketplace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Find/Search for STS4(Spring Tool Suite4) and Install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Click on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File -&gt; New -&gt;Project-&gt; Spring Starter Project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Name: Springboot-first-app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Dependencies: Spring Web, Spring Data JPA, MySQL Driver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Step3: Create 3 Packages with the following names entity, controller and repository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Step4: Create User.java class under entity package, Usercontroller.java under controller package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d4d4d4" w:val="clear"/>
          <w:vertAlign w:val="baseline"/>
          <w:rtl w:val="0"/>
        </w:rPr>
        <w:t xml:space="preserve">UserRepository.java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interface under repository package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Step4: Write the following Code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User.java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package com.example.demo.entity;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Import required packages and dependencies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@Entity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@Table(name="user")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public class User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@Id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@GeneratedValue(strategy=GenerationType.AUTO)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private Long 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private String firstname;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private String lasttname;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//Add Getter &amp; Setter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//Add Default and parameter constructor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Note: Right click 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source 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select getter&amp; setter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UserRepository.java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Import required packages and dependencies</w:t>
      </w:r>
    </w:p>
    <w:p w:rsidR="00000000" w:rsidDel="00000000" w:rsidP="00000000" w:rsidRDefault="00000000" w:rsidRPr="00000000" w14:paraId="00000343">
      <w:pPr>
        <w:spacing w:after="0" w:line="360" w:lineRule="auto"/>
        <w:rPr>
          <w:rFonts w:ascii="Times New Roman" w:cs="Times New Roman" w:eastAsia="Times New Roman" w:hAnsi="Times New Roman"/>
          <w:color w:val="6464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46464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UserRepository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JpaRepository&lt;User,Long&gt;</w:t>
      </w:r>
    </w:p>
    <w:p w:rsidR="00000000" w:rsidDel="00000000" w:rsidP="00000000" w:rsidRDefault="00000000" w:rsidRPr="00000000" w14:paraId="0000034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Usercontroller.java</w:t>
      </w:r>
    </w:p>
    <w:p w:rsidR="00000000" w:rsidDel="00000000" w:rsidP="00000000" w:rsidRDefault="00000000" w:rsidRPr="00000000" w14:paraId="0000034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com.example.demo.controller;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Import required packages and dependencies</w:t>
      </w:r>
    </w:p>
    <w:p w:rsidR="00000000" w:rsidDel="00000000" w:rsidP="00000000" w:rsidRDefault="00000000" w:rsidRPr="00000000" w14:paraId="0000034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@RestController</w:t>
      </w:r>
    </w:p>
    <w:p w:rsidR="00000000" w:rsidDel="00000000" w:rsidP="00000000" w:rsidRDefault="00000000" w:rsidRPr="00000000" w14:paraId="0000034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@RequestMapping("/users")</w:t>
      </w:r>
    </w:p>
    <w:p w:rsidR="00000000" w:rsidDel="00000000" w:rsidP="00000000" w:rsidRDefault="00000000" w:rsidRPr="00000000" w14:paraId="0000034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Usercontroller {</w:t>
      </w:r>
    </w:p>
    <w:p w:rsidR="00000000" w:rsidDel="00000000" w:rsidP="00000000" w:rsidRDefault="00000000" w:rsidRPr="00000000" w14:paraId="0000035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35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UserRepository userRepository;</w:t>
      </w:r>
    </w:p>
    <w:p w:rsidR="00000000" w:rsidDel="00000000" w:rsidP="00000000" w:rsidRDefault="00000000" w:rsidRPr="00000000" w14:paraId="0000035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@GetMapping</w:t>
      </w:r>
    </w:p>
    <w:p w:rsidR="00000000" w:rsidDel="00000000" w:rsidP="00000000" w:rsidRDefault="00000000" w:rsidRPr="00000000" w14:paraId="0000035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List&lt;User&gt; getAllUser()</w:t>
      </w:r>
    </w:p>
    <w:p w:rsidR="00000000" w:rsidDel="00000000" w:rsidP="00000000" w:rsidRDefault="00000000" w:rsidRPr="00000000" w14:paraId="0000035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5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.userRepository.findAll();</w:t>
      </w:r>
    </w:p>
    <w:p w:rsidR="00000000" w:rsidDel="00000000" w:rsidP="00000000" w:rsidRDefault="00000000" w:rsidRPr="00000000" w14:paraId="0000035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@GetMapping("/{id}")</w:t>
      </w:r>
    </w:p>
    <w:p w:rsidR="00000000" w:rsidDel="00000000" w:rsidP="00000000" w:rsidRDefault="00000000" w:rsidRPr="00000000" w14:paraId="0000035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getUserById(@PathVariable(value="id")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userId) {</w:t>
      </w:r>
    </w:p>
    <w:p w:rsidR="00000000" w:rsidDel="00000000" w:rsidP="00000000" w:rsidRDefault="00000000" w:rsidRPr="00000000" w14:paraId="0000035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.userRepository.findById(userId).orElseThrow();</w:t>
      </w:r>
    </w:p>
    <w:p w:rsidR="00000000" w:rsidDel="00000000" w:rsidP="00000000" w:rsidRDefault="00000000" w:rsidRPr="00000000" w14:paraId="0000035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@PostMapping</w:t>
      </w:r>
    </w:p>
    <w:p w:rsidR="00000000" w:rsidDel="00000000" w:rsidP="00000000" w:rsidRDefault="00000000" w:rsidRPr="00000000" w14:paraId="0000036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createUser(@RequestBody User user)</w:t>
      </w:r>
    </w:p>
    <w:p w:rsidR="00000000" w:rsidDel="00000000" w:rsidP="00000000" w:rsidRDefault="00000000" w:rsidRPr="00000000" w14:paraId="0000036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6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.userRepository.save(user);</w:t>
      </w:r>
    </w:p>
    <w:p w:rsidR="00000000" w:rsidDel="00000000" w:rsidP="00000000" w:rsidRDefault="00000000" w:rsidRPr="00000000" w14:paraId="0000036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@PutMapping("/{id}")</w:t>
      </w:r>
    </w:p>
    <w:p w:rsidR="00000000" w:rsidDel="00000000" w:rsidP="00000000" w:rsidRDefault="00000000" w:rsidRPr="00000000" w14:paraId="0000036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updateUser(@RequestBody User user,@PathVariable("id")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userId)</w:t>
      </w:r>
    </w:p>
    <w:p w:rsidR="00000000" w:rsidDel="00000000" w:rsidP="00000000" w:rsidRDefault="00000000" w:rsidRPr="00000000" w14:paraId="0000036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6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User ex=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.userRepository.findById(userId).orElseThrow();</w:t>
      </w:r>
    </w:p>
    <w:p w:rsidR="00000000" w:rsidDel="00000000" w:rsidP="00000000" w:rsidRDefault="00000000" w:rsidRPr="00000000" w14:paraId="0000036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ex.setFirstname(user.getFirstname());</w:t>
      </w:r>
    </w:p>
    <w:p w:rsidR="00000000" w:rsidDel="00000000" w:rsidP="00000000" w:rsidRDefault="00000000" w:rsidRPr="00000000" w14:paraId="0000036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ex.setLasttname(user.getLasttname());</w:t>
      </w:r>
    </w:p>
    <w:p w:rsidR="00000000" w:rsidDel="00000000" w:rsidP="00000000" w:rsidRDefault="00000000" w:rsidRPr="00000000" w14:paraId="0000036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.userRepository.save(ex);</w:t>
      </w:r>
    </w:p>
    <w:p w:rsidR="00000000" w:rsidDel="00000000" w:rsidP="00000000" w:rsidRDefault="00000000" w:rsidRPr="00000000" w14:paraId="0000036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@DeleteMapping("/{id}")</w:t>
      </w:r>
    </w:p>
    <w:p w:rsidR="00000000" w:rsidDel="00000000" w:rsidP="00000000" w:rsidRDefault="00000000" w:rsidRPr="00000000" w14:paraId="0000036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ResponseEntity&lt;User&gt; deleteUser(@PathVariable("id")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userId)</w:t>
      </w:r>
    </w:p>
    <w:p w:rsidR="00000000" w:rsidDel="00000000" w:rsidP="00000000" w:rsidRDefault="00000000" w:rsidRPr="00000000" w14:paraId="0000036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7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User ex=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.userRepository.findById(userId).orElseThrow();</w:t>
      </w:r>
    </w:p>
    <w:p w:rsidR="00000000" w:rsidDel="00000000" w:rsidP="00000000" w:rsidRDefault="00000000" w:rsidRPr="00000000" w14:paraId="0000037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.userRepository.delete(ex);</w:t>
      </w:r>
    </w:p>
    <w:p w:rsidR="00000000" w:rsidDel="00000000" w:rsidP="00000000" w:rsidRDefault="00000000" w:rsidRPr="00000000" w14:paraId="0000037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ResponseEntity.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().build();</w:t>
        <w:tab/>
      </w:r>
    </w:p>
    <w:p w:rsidR="00000000" w:rsidDel="00000000" w:rsidP="00000000" w:rsidRDefault="00000000" w:rsidRPr="00000000" w14:paraId="0000037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Application.property</w:t>
      </w:r>
    </w:p>
    <w:p w:rsidR="00000000" w:rsidDel="00000000" w:rsidP="00000000" w:rsidRDefault="00000000" w:rsidRPr="00000000" w14:paraId="00000377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spring.datasource.url=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4"/>
          <w:szCs w:val="24"/>
          <w:rtl w:val="0"/>
        </w:rPr>
        <w:t xml:space="preserve">jdbc:mysql://localhost:3306/emp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spring.datasource.username=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4"/>
          <w:szCs w:val="24"/>
          <w:rtl w:val="0"/>
        </w:rPr>
        <w:t xml:space="preserve">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spring.datasource.password=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4"/>
          <w:szCs w:val="24"/>
          <w:rtl w:val="0"/>
        </w:rPr>
        <w:t xml:space="preserve">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color w:val="2aa19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spring.jpa.hibernate.ddl-auto = 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4"/>
          <w:szCs w:val="24"/>
          <w:rtl w:val="0"/>
        </w:rPr>
        <w:t xml:space="preserve">update</w:t>
      </w:r>
    </w:p>
    <w:p w:rsidR="00000000" w:rsidDel="00000000" w:rsidP="00000000" w:rsidRDefault="00000000" w:rsidRPr="00000000" w14:paraId="0000037B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color w:val="2aa19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color w:val="2aa19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color w:val="2aa19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color w:val="2aa19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color w:val="2aa19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color w:val="2aa19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color w:val="2aa19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color w:val="2aa19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color w:val="2aa19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color w:val="2aa19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color w:val="2aa19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   Test created APIs with the help of Postman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Note: Create crud operation to Test with Postman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Step1: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 Download &amp; Install postman from official website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fbfbfb" w:val="clear"/>
            <w:vertAlign w:val="baseline"/>
            <w:rtl w:val="0"/>
          </w:rPr>
          <w:t xml:space="preserve">https://www.postman.com/downloads/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Step2: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 Click on Collection and Create Collection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 Add Request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Step3: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 Demonstrate Get, Post, Put, Delete methods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Get: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 Select Get method from dropdown list and enter the URL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localhost:8090/users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 Send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Post: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 Select Post method from dropdown list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 Click on Body, choose raw and select JSON from dropdown list and enter the URL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localhost:8090/users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 Give the input in the form of JSON  and Click on Send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  <w:drawing>
          <wp:inline distB="0" distT="0" distL="0" distR="0">
            <wp:extent cx="5895975" cy="2600325"/>
            <wp:effectExtent b="0" l="0" r="0" t="0"/>
            <wp:docPr id="134782469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56975" l="23077" r="0" t="1462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 Select Put method from dropdown list and enter the URL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localhost:8090/users/1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Update the existing data by using primary key and Click on Send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Delete: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 Select Delete method from dropdown list and enter the URL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localhost:8090/users/1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Writing Junit test cases for CRUD operations</w:t>
      </w:r>
    </w:p>
    <w:p w:rsidR="00000000" w:rsidDel="00000000" w:rsidP="00000000" w:rsidRDefault="00000000" w:rsidRPr="00000000" w14:paraId="0000039B">
      <w:pPr>
        <w:spacing w:after="0" w:line="360" w:lineRule="auto"/>
        <w:jc w:val="both"/>
        <w:rPr>
          <w:b w:val="1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hd w:fill="fbfbfb" w:val="clear"/>
          <w:rtl w:val="0"/>
        </w:rPr>
        <w:t xml:space="preserve">Note: Create crud operation to Test with Junit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Download JUnit from https://junit.org/junit4/ </w:t>
      </w:r>
    </w:p>
    <w:p w:rsidR="00000000" w:rsidDel="00000000" w:rsidP="00000000" w:rsidRDefault="00000000" w:rsidRPr="00000000" w14:paraId="0000039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Goto download &amp; install </w:t>
      </w:r>
    </w:p>
    <w:p w:rsidR="00000000" w:rsidDel="00000000" w:rsidP="00000000" w:rsidRDefault="00000000" w:rsidRPr="00000000" w14:paraId="000003A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Find Plain-old Jar &amp; Download the following </w:t>
      </w:r>
    </w:p>
    <w:p w:rsidR="00000000" w:rsidDel="00000000" w:rsidP="00000000" w:rsidRDefault="00000000" w:rsidRPr="00000000" w14:paraId="000003A1">
      <w:pPr>
        <w:numPr>
          <w:ilvl w:val="0"/>
          <w:numId w:val="1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junit.jar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numPr>
          <w:ilvl w:val="0"/>
          <w:numId w:val="18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hamcrest-core.jar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folder in any drive by giving relevant name, copy and paste both jar files to the folder.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project in eclipse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project select build path, click on configure build path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java build path, Click on Libraries and click on class path in libraries, go to Add External JAR’s, select junit.jar and hamcrest-core.jar files, click on apply and then apply and close.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Goto src/test/java folder find default package and Testclass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below code </w:t>
      </w:r>
    </w:p>
    <w:p w:rsidR="00000000" w:rsidDel="00000000" w:rsidP="00000000" w:rsidRDefault="00000000" w:rsidRPr="00000000" w14:paraId="000003A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Import required packages and dependencies</w:t>
      </w:r>
    </w:p>
    <w:p w:rsidR="00000000" w:rsidDel="00000000" w:rsidP="00000000" w:rsidRDefault="00000000" w:rsidRPr="00000000" w14:paraId="000003A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@SpringBootTest</w:t>
      </w:r>
    </w:p>
    <w:p w:rsidR="00000000" w:rsidDel="00000000" w:rsidP="00000000" w:rsidRDefault="00000000" w:rsidRPr="00000000" w14:paraId="000003A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SpringbootFirstAppApplicationTests {</w:t>
      </w:r>
    </w:p>
    <w:p w:rsidR="00000000" w:rsidDel="00000000" w:rsidP="00000000" w:rsidRDefault="00000000" w:rsidRPr="00000000" w14:paraId="000003A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@Autowired</w:t>
      </w:r>
    </w:p>
    <w:p w:rsidR="00000000" w:rsidDel="00000000" w:rsidP="00000000" w:rsidRDefault="00000000" w:rsidRPr="00000000" w14:paraId="000003A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UserRepository userRepo;</w:t>
      </w:r>
    </w:p>
    <w:p w:rsidR="00000000" w:rsidDel="00000000" w:rsidP="00000000" w:rsidRDefault="00000000" w:rsidRPr="00000000" w14:paraId="000003A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@Test</w:t>
      </w:r>
    </w:p>
    <w:p w:rsidR="00000000" w:rsidDel="00000000" w:rsidP="00000000" w:rsidRDefault="00000000" w:rsidRPr="00000000" w14:paraId="000003B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testCreate()</w:t>
      </w:r>
    </w:p>
    <w:p w:rsidR="00000000" w:rsidDel="00000000" w:rsidP="00000000" w:rsidRDefault="00000000" w:rsidRPr="00000000" w14:paraId="000003B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B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User u=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User();</w:t>
      </w:r>
    </w:p>
    <w:p w:rsidR="00000000" w:rsidDel="00000000" w:rsidP="00000000" w:rsidRDefault="00000000" w:rsidRPr="00000000" w14:paraId="000003B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u.setId(3L);</w:t>
      </w:r>
    </w:p>
    <w:p w:rsidR="00000000" w:rsidDel="00000000" w:rsidP="00000000" w:rsidRDefault="00000000" w:rsidRPr="00000000" w14:paraId="000003B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u.setFirstname("Kavya");</w:t>
      </w:r>
    </w:p>
    <w:p w:rsidR="00000000" w:rsidDel="00000000" w:rsidP="00000000" w:rsidRDefault="00000000" w:rsidRPr="00000000" w14:paraId="000003B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u.setLasttname("shree");</w:t>
      </w:r>
    </w:p>
    <w:p w:rsidR="00000000" w:rsidDel="00000000" w:rsidP="00000000" w:rsidRDefault="00000000" w:rsidRPr="00000000" w14:paraId="000003B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userRepo.save(u);</w:t>
      </w:r>
    </w:p>
    <w:p w:rsidR="00000000" w:rsidDel="00000000" w:rsidP="00000000" w:rsidRDefault="00000000" w:rsidRPr="00000000" w14:paraId="000003B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assertNotNull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(userRepo.findById(902L).get());</w:t>
      </w:r>
    </w:p>
    <w:p w:rsidR="00000000" w:rsidDel="00000000" w:rsidP="00000000" w:rsidRDefault="00000000" w:rsidRPr="00000000" w14:paraId="000003B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B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@Test</w:t>
      </w:r>
    </w:p>
    <w:p w:rsidR="00000000" w:rsidDel="00000000" w:rsidP="00000000" w:rsidRDefault="00000000" w:rsidRPr="00000000" w14:paraId="000003B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testReadAll()</w:t>
      </w:r>
    </w:p>
    <w:p w:rsidR="00000000" w:rsidDel="00000000" w:rsidP="00000000" w:rsidRDefault="00000000" w:rsidRPr="00000000" w14:paraId="000003B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B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List&lt;User&gt; list=userRepo.findAll();</w:t>
      </w:r>
    </w:p>
    <w:p w:rsidR="00000000" w:rsidDel="00000000" w:rsidP="00000000" w:rsidRDefault="00000000" w:rsidRPr="00000000" w14:paraId="000003B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assertThat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(list).size().isGreaterThan(0);</w:t>
      </w:r>
    </w:p>
    <w:p w:rsidR="00000000" w:rsidDel="00000000" w:rsidP="00000000" w:rsidRDefault="00000000" w:rsidRPr="00000000" w14:paraId="000003B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B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@Test</w:t>
      </w:r>
    </w:p>
    <w:p w:rsidR="00000000" w:rsidDel="00000000" w:rsidP="00000000" w:rsidRDefault="00000000" w:rsidRPr="00000000" w14:paraId="000003C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testUpdate()</w:t>
      </w:r>
    </w:p>
    <w:p w:rsidR="00000000" w:rsidDel="00000000" w:rsidP="00000000" w:rsidRDefault="00000000" w:rsidRPr="00000000" w14:paraId="000003C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C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User u=userRepo.findById(2L).get();</w:t>
      </w:r>
    </w:p>
    <w:p w:rsidR="00000000" w:rsidDel="00000000" w:rsidP="00000000" w:rsidRDefault="00000000" w:rsidRPr="00000000" w14:paraId="000003C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u.setFirstname("Murthy");</w:t>
      </w:r>
    </w:p>
    <w:p w:rsidR="00000000" w:rsidDel="00000000" w:rsidP="00000000" w:rsidRDefault="00000000" w:rsidRPr="00000000" w14:paraId="000003C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userRepo.save(u);</w:t>
      </w:r>
    </w:p>
    <w:p w:rsidR="00000000" w:rsidDel="00000000" w:rsidP="00000000" w:rsidRDefault="00000000" w:rsidRPr="00000000" w14:paraId="000003C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assertNotEquals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("Niranjan",userRepo.findById(902L).get().getFirstname());</w:t>
      </w:r>
    </w:p>
    <w:p w:rsidR="00000000" w:rsidDel="00000000" w:rsidP="00000000" w:rsidRDefault="00000000" w:rsidRPr="00000000" w14:paraId="000003C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C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@Test</w:t>
      </w:r>
    </w:p>
    <w:p w:rsidR="00000000" w:rsidDel="00000000" w:rsidP="00000000" w:rsidRDefault="00000000" w:rsidRPr="00000000" w14:paraId="000003C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testDelete()</w:t>
      </w:r>
    </w:p>
    <w:p w:rsidR="00000000" w:rsidDel="00000000" w:rsidP="00000000" w:rsidRDefault="00000000" w:rsidRPr="00000000" w14:paraId="000003C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  <w:tab/>
        <w:tab/>
      </w:r>
    </w:p>
    <w:p w:rsidR="00000000" w:rsidDel="00000000" w:rsidP="00000000" w:rsidRDefault="00000000" w:rsidRPr="00000000" w14:paraId="000003C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userRepo.deleteById(2L);</w:t>
      </w:r>
    </w:p>
    <w:p w:rsidR="00000000" w:rsidDel="00000000" w:rsidP="00000000" w:rsidRDefault="00000000" w:rsidRPr="00000000" w14:paraId="000003C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assertThat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(userRepo.existsById(852L)).isFalse();</w:t>
      </w:r>
    </w:p>
    <w:p w:rsidR="00000000" w:rsidDel="00000000" w:rsidP="00000000" w:rsidRDefault="00000000" w:rsidRPr="00000000" w14:paraId="000003C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C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  CRUD Operations on document using Mongo DB</w:t>
      </w:r>
    </w:p>
    <w:p w:rsidR="00000000" w:rsidDel="00000000" w:rsidP="00000000" w:rsidRDefault="00000000" w:rsidRPr="00000000" w14:paraId="000003DC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a Table.</w:t>
      </w:r>
    </w:p>
    <w:p w:rsidR="00000000" w:rsidDel="00000000" w:rsidP="00000000" w:rsidRDefault="00000000" w:rsidRPr="00000000" w14:paraId="000003DE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db.createCollection("student")</w:t>
      </w:r>
    </w:p>
    <w:p w:rsidR="00000000" w:rsidDel="00000000" w:rsidP="00000000" w:rsidRDefault="00000000" w:rsidRPr="00000000" w14:paraId="000003DF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ok: 1 }</w:t>
      </w:r>
    </w:p>
    <w:p w:rsidR="00000000" w:rsidDel="00000000" w:rsidP="00000000" w:rsidRDefault="00000000" w:rsidRPr="00000000" w14:paraId="000003E0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tables</w:t>
      </w:r>
    </w:p>
    <w:p w:rsidR="00000000" w:rsidDel="00000000" w:rsidP="00000000" w:rsidRDefault="00000000" w:rsidRPr="00000000" w14:paraId="000003E1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3E2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Style w:val="Heading2"/>
        <w:spacing w:before="0" w:line="36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insert() Method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insert data into MongoDB collection, you need to use MongoDB's insert() or save() method.</w:t>
      </w:r>
    </w:p>
    <w:p w:rsidR="00000000" w:rsidDel="00000000" w:rsidP="00000000" w:rsidRDefault="00000000" w:rsidRPr="00000000" w14:paraId="000003E5">
      <w:pPr>
        <w:pStyle w:val="Heading3"/>
        <w:spacing w:before="0" w:line="360" w:lineRule="auto"/>
        <w:ind w:left="360" w:firstLine="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Syntax: db.COLLECTION_NAME.insert(document)</w:t>
      </w:r>
    </w:p>
    <w:p w:rsidR="00000000" w:rsidDel="00000000" w:rsidP="00000000" w:rsidRDefault="00000000" w:rsidRPr="00000000" w14:paraId="000003E6">
      <w:pPr>
        <w:pStyle w:val="Heading3"/>
        <w:spacing w:before="0" w:line="360" w:lineRule="auto"/>
        <w:ind w:left="360" w:firstLine="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db.student.insert({"id":1,"name":"chandru","mark":300})</w:t>
      </w:r>
    </w:p>
    <w:p w:rsidR="00000000" w:rsidDel="00000000" w:rsidP="00000000" w:rsidRDefault="00000000" w:rsidRPr="00000000" w14:paraId="000003E7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db.student.insertMany([{"id":1,"name":"chandru","mark":300},</w:t>
      </w:r>
    </w:p>
    <w:p w:rsidR="00000000" w:rsidDel="00000000" w:rsidP="00000000" w:rsidRDefault="00000000" w:rsidRPr="00000000" w14:paraId="000003E9">
      <w:pPr>
        <w:spacing w:after="0" w:line="360" w:lineRule="auto"/>
        <w:ind w:left="25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{"id":2,"name":"suman","mark":290}])</w:t>
      </w:r>
    </w:p>
    <w:p w:rsidR="00000000" w:rsidDel="00000000" w:rsidP="00000000" w:rsidRDefault="00000000" w:rsidRPr="00000000" w14:paraId="000003EA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data from Table.</w:t>
      </w:r>
    </w:p>
    <w:p w:rsidR="00000000" w:rsidDel="00000000" w:rsidP="00000000" w:rsidRDefault="00000000" w:rsidRPr="00000000" w14:paraId="000003EC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db.student.find({})</w:t>
      </w:r>
    </w:p>
    <w:p w:rsidR="00000000" w:rsidDel="00000000" w:rsidP="00000000" w:rsidRDefault="00000000" w:rsidRPr="00000000" w14:paraId="000003ED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Update.</w:t>
      </w:r>
    </w:p>
    <w:p w:rsidR="00000000" w:rsidDel="00000000" w:rsidP="00000000" w:rsidRDefault="00000000" w:rsidRPr="00000000" w14:paraId="000003EF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db.student.update({"name":"chandru"},{$set:{"name":"sekar",id:5}})</w:t>
      </w:r>
    </w:p>
    <w:p w:rsidR="00000000" w:rsidDel="00000000" w:rsidP="00000000" w:rsidRDefault="00000000" w:rsidRPr="00000000" w14:paraId="000003F0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only one data.</w:t>
      </w:r>
    </w:p>
    <w:p w:rsidR="00000000" w:rsidDel="00000000" w:rsidP="00000000" w:rsidRDefault="00000000" w:rsidRPr="00000000" w14:paraId="000003F2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db.student.deleteOne({"name":"sekar"})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360" w:lineRule="auto"/>
        <w:ind w:left="0" w:right="4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360" w:lineRule="auto"/>
        <w:ind w:left="0" w:right="4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360" w:lineRule="auto"/>
        <w:ind w:left="0" w:right="4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360" w:lineRule="auto"/>
        <w:ind w:left="0" w:right="4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360" w:lineRule="auto"/>
        <w:ind w:left="0" w:right="4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360" w:lineRule="auto"/>
        <w:ind w:left="0" w:right="4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360" w:lineRule="auto"/>
        <w:ind w:left="360" w:right="4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18.   Perform CRUD Operations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MongoDB through REST API using Spring Boot Starter Data MongoDB</w:t>
      </w:r>
    </w:p>
    <w:p w:rsidR="00000000" w:rsidDel="00000000" w:rsidP="00000000" w:rsidRDefault="00000000" w:rsidRPr="00000000" w14:paraId="000003FA">
      <w:pPr>
        <w:shd w:fill="ffffff" w:val="clear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hd w:fill="ffffff" w:val="clear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 Create a Spring Boot project. </w:t>
      </w:r>
    </w:p>
    <w:p w:rsidR="00000000" w:rsidDel="00000000" w:rsidP="00000000" w:rsidRDefault="00000000" w:rsidRPr="00000000" w14:paraId="000003FC">
      <w:pPr>
        <w:shd w:fill="ffffff" w:val="clear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 Add the following dependency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0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Spring Web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0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MongoDB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0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Lombok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0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DevTools</w:t>
      </w:r>
    </w:p>
    <w:p w:rsidR="00000000" w:rsidDel="00000000" w:rsidP="00000000" w:rsidRDefault="00000000" w:rsidRPr="00000000" w14:paraId="00000401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hd w:fill="ffffff" w:val="clear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 Create 3 packages and create some classes and interfaces inside these packages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0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entity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0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repository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0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controller</w:t>
      </w:r>
    </w:p>
    <w:p w:rsidR="00000000" w:rsidDel="00000000" w:rsidP="00000000" w:rsidRDefault="00000000" w:rsidRPr="00000000" w14:paraId="00000406">
      <w:pPr>
        <w:shd w:fill="ffffff" w:val="clear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highlight w:val="white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 Inside the entity package create a Book.java file.</w:t>
      </w:r>
    </w:p>
    <w:p w:rsidR="00000000" w:rsidDel="00000000" w:rsidP="00000000" w:rsidRDefault="00000000" w:rsidRPr="00000000" w14:paraId="00000407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6464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Import required packages and dependencies</w:t>
      </w:r>
    </w:p>
    <w:p w:rsidR="00000000" w:rsidDel="00000000" w:rsidP="00000000" w:rsidRDefault="00000000" w:rsidRPr="00000000" w14:paraId="00000409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46464"/>
          <w:sz w:val="24"/>
          <w:szCs w:val="24"/>
          <w:rtl w:val="0"/>
        </w:rPr>
        <w:t xml:space="preserve">@Data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46464"/>
          <w:sz w:val="24"/>
          <w:szCs w:val="24"/>
          <w:rtl w:val="0"/>
        </w:rPr>
        <w:t xml:space="preserve">@NoArgsConstructor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46464"/>
          <w:sz w:val="24"/>
          <w:szCs w:val="24"/>
          <w:rtl w:val="0"/>
        </w:rPr>
        <w:t xml:space="preserve">@AllArgsConstructor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46464"/>
          <w:sz w:val="24"/>
          <w:szCs w:val="24"/>
          <w:rtl w:val="0"/>
        </w:rPr>
        <w:t xml:space="preserve">@Document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(collection =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"Book"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Book </w:t>
      </w:r>
    </w:p>
    <w:p w:rsidR="00000000" w:rsidDel="00000000" w:rsidP="00000000" w:rsidRDefault="00000000" w:rsidRPr="00000000" w14:paraId="0000040E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z w:val="24"/>
          <w:szCs w:val="24"/>
          <w:rtl w:val="0"/>
        </w:rPr>
        <w:t xml:space="preserve">@Id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bookName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authorName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 xml:space="preserve">//Call Getter &amp; 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Inside the repository package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simple interface and name the interface as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BookRepo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interface is going to extend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Import required packages and dependencies</w:t>
      </w:r>
    </w:p>
    <w:p w:rsidR="00000000" w:rsidDel="00000000" w:rsidP="00000000" w:rsidRDefault="00000000" w:rsidRPr="00000000" w14:paraId="0000041B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BookRepo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MongoRepository&lt;Book, Integer&gt;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6: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Inside the controller package. Inside the package create one class named as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BookController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Import required packages and dependencies</w:t>
      </w:r>
    </w:p>
    <w:p w:rsidR="00000000" w:rsidDel="00000000" w:rsidP="00000000" w:rsidRDefault="00000000" w:rsidRPr="00000000" w14:paraId="00000420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46464"/>
          <w:sz w:val="24"/>
          <w:szCs w:val="24"/>
          <w:rtl w:val="0"/>
        </w:rPr>
        <w:t xml:space="preserve">@RestController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BookController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z w:val="24"/>
          <w:szCs w:val="24"/>
          <w:rtl w:val="0"/>
        </w:rPr>
        <w:t xml:space="preserve">@Autowired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BookRepo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repo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25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46464"/>
          <w:sz w:val="24"/>
          <w:szCs w:val="24"/>
          <w:rtl w:val="0"/>
        </w:rPr>
        <w:t xml:space="preserve">@PostMapping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"/addBook"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String saveBook(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z w:val="24"/>
          <w:szCs w:val="24"/>
          <w:rtl w:val="0"/>
        </w:rPr>
        <w:t xml:space="preserve">@RequestBody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Book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repo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.save(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"Added Successfully"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46464"/>
          <w:sz w:val="24"/>
          <w:szCs w:val="24"/>
          <w:rtl w:val="0"/>
        </w:rPr>
        <w:t xml:space="preserve">@GetMapping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"/findAllBooks"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List&lt;Book&gt; getBooks()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repo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.findAll();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46464"/>
          <w:sz w:val="24"/>
          <w:szCs w:val="24"/>
          <w:rtl w:val="0"/>
        </w:rPr>
        <w:t xml:space="preserve">@DeleteMapping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"/delete/{id}"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String deleteBook(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z w:val="24"/>
          <w:szCs w:val="24"/>
          <w:rtl w:val="0"/>
        </w:rPr>
        <w:t xml:space="preserve">@PathVariable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repo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.deleteById(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"Deleted Successfully"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Step 7: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Below is the code for the application.properties file</w:t>
      </w:r>
    </w:p>
    <w:p w:rsidR="00000000" w:rsidDel="00000000" w:rsidP="00000000" w:rsidRDefault="00000000" w:rsidRPr="00000000" w14:paraId="00000435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server.port: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4"/>
          <w:szCs w:val="24"/>
          <w:rtl w:val="0"/>
        </w:rPr>
        <w:t xml:space="preserve">8989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spring.data.mongodb.host=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4"/>
          <w:szCs w:val="24"/>
          <w:rtl w:val="0"/>
        </w:rPr>
        <w:t xml:space="preserve">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spring.data.mongodb.port=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4"/>
          <w:szCs w:val="24"/>
          <w:rtl w:val="0"/>
        </w:rPr>
        <w:t xml:space="preserve">27017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spring.data.mongodb.database=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4"/>
          <w:szCs w:val="24"/>
          <w:rtl w:val="0"/>
        </w:rPr>
        <w:t xml:space="preserve">jss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Step 8: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 Inside the MongoDB Compass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Go to your MongoDB Compass and create a Database named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BookStore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and inside the database create a collection named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Testing the Endpoint in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POST –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http://localhost:8989/addBook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  <w:rtl w:val="0"/>
        </w:rPr>
        <w:t xml:space="preserve">GET –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http://localhost:8989/findAllBooks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  <w:rtl w:val="0"/>
        </w:rPr>
        <w:t xml:space="preserve">DELETE –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http://localhost:8989/delete/1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Securing REST APIs with Spring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order to add security to our Spring Boot application, we need to add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security starter dependency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&lt;dependency&gt;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&lt;artifactId&gt;spring-boot-starter-security&lt;/artifactId&gt;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&lt;/dependency&gt;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will also include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SecurityAutoConfiguration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class containing the initial/default security configuration.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By default, the Authentication gets enabled for the Application. Also, content negotiation is used to determine if basic or form Login should be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There are some predefined properties: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spring.security.user.name=root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spring.security.user.password=root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If we don't configure the password using the predefined property spring.security.user.password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 start the application, a default password is randomly generated and printed in the console log: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Using default security password: c8be15de-4488-4490-9dc6-fab3f91435c6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File - new – Project - spring starter project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Name: spring-basic-security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Package: com.example.security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Click Next - Add Dependencies: Spring Web, Spring Security, Spring Boot Dev Tools….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Finish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d4d4d4" w:val="clear"/>
          <w:vertAlign w:val="baseline"/>
          <w:rtl w:val="0"/>
        </w:rPr>
        <w:t xml:space="preserve"> SpringBasicSecurityApplication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com.example.security;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SecurityController.java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com.example.security;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tabs>
          <w:tab w:val="left" w:leader="none" w:pos="1560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org.springframework.web.bind.annotation.GetMapping;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d4d4d4" w:val="clear"/>
          <w:rtl w:val="0"/>
        </w:rPr>
        <w:t xml:space="preserve">org.springframework.web.bind.annotation.RestController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46464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z w:val="24"/>
          <w:szCs w:val="24"/>
          <w:shd w:fill="d4d4d4" w:val="clear"/>
          <w:rtl w:val="0"/>
        </w:rPr>
        <w:t xml:space="preserve">RestController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SecurityController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z w:val="24"/>
          <w:szCs w:val="24"/>
          <w:rtl w:val="0"/>
        </w:rPr>
        <w:t xml:space="preserve">@GetMapping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"/"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String Welcome()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"&lt;h1&gt;Welcome to SpringBoot Security&lt;/h1&gt;"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application.properties File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spring.security.user.name=niranjan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spring.security.user.password=murthy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server.port=8090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Build simple page application like shopping cart using ReactJS.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App.js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Header from "./Header";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Products from "./Product";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{ useState } from "react";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CartList from "./CartList";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App() {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[product, setproduct] = useState([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url:'imgs/lenovo.png',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'lenovo ideapad Slim 3',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price: 57000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url: 'imgs/watch.png',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'fastrack w98',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price: 1500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[cart, setCart] = useState([])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[showCart, setShowCart] = useState(false)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addToCart = (data) =&gt; {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setCart([...cart, { ...data, quantity: 1 }])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handleShow = (value) =&gt; {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setShowCart(value)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(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&gt;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&lt;Header count={cart.length} handleShow={handleShow} /&gt;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showCart ?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&lt;CartList cart={cart} /&gt; :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&lt;Products product={product} addToCart={addToCart} /&gt;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default App;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Product.js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React from 'react';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default function Products({product,addToCart} ){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(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className='flex'&gt;{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product.map((productitem,productIndex)=&gt;{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return(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&lt;img src={productitem.url} width="20%" alt=""/&gt;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&lt;p&gt;{productitem.name}&lt;/p&gt;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&lt;p&gt;Rs.{ productitem.price}&lt;/p&gt;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&lt;button onClick={()=&gt;addToCart(productitem)}&gt;Add Cart&lt;/button&gt;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CarList.js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React,{useState,useEffect} from 'react';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CartList({cart}) {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[CART,setCART]= useState([])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useEffect(() =&gt; {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setCART(cart)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 [cart])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(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CART?.map((cartitem,cartindex)=&gt;{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return(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&lt;img src={cartitem.url} width={60} /&gt;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&lt;span&gt; {cartitem.name} &lt;/span&gt;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&lt;button onClick={()=&gt;{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_CART= CART.map((item,index)=&gt;{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cartindex ===index? {...item,quantity:item.quantity&gt;0?item.quantity-1:0}:item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setCART(_CART)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}}&gt;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&lt;/button&gt; 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&lt;span&gt; {cartitem.quantity} &lt;/span&gt;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&lt;button onClick={()=&gt;{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_CART= CART.map((item,index)=&gt;{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cartindex ===index? {...item,quantity:item.quantity+1}:item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setCART(_CART)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}}&gt;+ &lt;/button&gt;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&lt;span&gt; Rs.{cartitem.price* cartitem.quantity} &lt;/span&gt;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&lt;p&gt;Total=&lt;span&gt;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&lt;/span&gt;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{CART.map(item=&gt;item.price*item.quantity).reduce((total,value)=&gt;total+value,0)}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default CartList;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Header.js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React from 'react'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default function Header(props) {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(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onClick={()=&gt;props.handleShow(false)}&gt;ShoppingCart&lt;/div&gt;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onClick={()=&gt;props.handleShow(true)}&gt; Cart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&lt;sup&gt;{props.count}&lt;/sup&gt;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360" w:lineRule="auto"/>
        <w:ind w:left="1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Create and manage users and roles Migration to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 the work of each group and carry out integration testing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9" w:right="3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Bug tracking – using Jira or similar tools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9" w:right="3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analysis using tools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9" w:right="3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docker on desktop and start the docker tool.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9" w:right="3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docker container from docker image Run the docker container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line="16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headerReference r:id="rId20" w:type="even"/>
      <w:footerReference r:id="rId21" w:type="default"/>
      <w:footerReference r:id="rId22" w:type="first"/>
      <w:footerReference r:id="rId23" w:type="even"/>
      <w:pgSz w:h="16838" w:w="11906" w:orient="portrait"/>
      <w:pgMar w:bottom="1440" w:top="1440" w:left="1440" w:right="1440" w:header="680" w:footer="72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ambria"/>
  <w:font w:name="Courier New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  <w:font w:name="Nova Mono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Dept. of CS&amp;E, DDBP, Mysore</w: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9944100</wp:posOffset>
              </wp:positionV>
              <wp:extent cx="466725" cy="329565"/>
              <wp:effectExtent b="0" l="0" r="0" t="0"/>
              <wp:wrapSquare wrapText="bothSides" distB="0" distT="0" distL="0" distR="0"/>
              <wp:docPr id="134782469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 PAGE   \* MERGEFORMAT 2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9944100</wp:posOffset>
              </wp:positionV>
              <wp:extent cx="466725" cy="329565"/>
              <wp:effectExtent b="0" l="0" r="0" t="0"/>
              <wp:wrapSquare wrapText="bothSides" distB="0" distT="0" distL="0" distR="0"/>
              <wp:docPr id="134782469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725" cy="3295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-101599</wp:posOffset>
              </wp:positionV>
              <wp:extent cx="5934136" cy="28129"/>
              <wp:effectExtent b="0" l="0" r="0" t="0"/>
              <wp:wrapSquare wrapText="bothSides" distB="0" distT="0" distL="114300" distR="114300"/>
              <wp:docPr id="134782469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83695" y="3770698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-101599</wp:posOffset>
              </wp:positionV>
              <wp:extent cx="5934136" cy="28129"/>
              <wp:effectExtent b="0" l="0" r="0" t="0"/>
              <wp:wrapSquare wrapText="bothSides" distB="0" distT="0" distL="114300" distR="114300"/>
              <wp:docPr id="134782469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34136" cy="2812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4472c4" w:space="8" w:sz="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40404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04040"/>
        <w:sz w:val="28"/>
        <w:szCs w:val="28"/>
        <w:u w:val="none"/>
        <w:shd w:fill="auto" w:val="clear"/>
        <w:vertAlign w:val="baseline"/>
        <w:rtl w:val="0"/>
      </w:rPr>
      <w:t xml:space="preserve">FSD</w:t>
    </w:r>
  </w:p>
  <w:p w:rsidR="00000000" w:rsidDel="00000000" w:rsidP="00000000" w:rsidRDefault="00000000" w:rsidRPr="00000000" w14:paraId="000005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10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06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10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06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20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9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5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libri" w:cs="Calibri" w:eastAsia="Calibri" w:hAnsi="Calibri"/>
      <w:b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libri" w:cs="Calibri" w:eastAsia="Calibri" w:hAnsi="Calibri"/>
      <w:b w:val="1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716AC"/>
    <w:pPr>
      <w:keepNext w:val="1"/>
      <w:keepLines w:val="1"/>
      <w:spacing w:after="0" w:before="200" w:line="276" w:lineRule="auto"/>
      <w:outlineLvl w:val="1"/>
    </w:pPr>
    <w:rPr>
      <w:rFonts w:asciiTheme="majorHAnsi" w:cstheme="majorBidi" w:eastAsiaTheme="majorEastAsia" w:hAnsiTheme="majorHAnsi"/>
      <w:b w:val="1"/>
      <w:bCs w:val="1"/>
      <w:color w:val="4472c4" w:themeColor="accent1"/>
      <w:kern w:val="0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716AC"/>
    <w:pPr>
      <w:keepNext w:val="1"/>
      <w:keepLines w:val="1"/>
      <w:spacing w:after="0" w:before="200" w:line="276" w:lineRule="auto"/>
      <w:outlineLvl w:val="2"/>
    </w:pPr>
    <w:rPr>
      <w:rFonts w:asciiTheme="majorHAnsi" w:cstheme="majorBidi" w:eastAsiaTheme="majorEastAsia" w:hAnsiTheme="majorHAnsi"/>
      <w:b w:val="1"/>
      <w:bCs w:val="1"/>
      <w:color w:val="4472c4" w:themeColor="accent1"/>
      <w:kern w:val="0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B716AC"/>
    <w:pPr>
      <w:keepNext w:val="1"/>
      <w:keepLines w:val="1"/>
      <w:spacing w:after="0" w:before="200" w:line="276" w:lineRule="auto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  <w:kern w:val="0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32F7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832F75"/>
    <w:pPr>
      <w:autoSpaceDE w:val="0"/>
      <w:autoSpaceDN w:val="0"/>
      <w:adjustRightInd w:val="0"/>
      <w:spacing w:after="0" w:line="240" w:lineRule="auto"/>
    </w:pPr>
    <w:rPr>
      <w:rFonts w:ascii="Cambria" w:cs="Cambria" w:hAnsi="Cambria"/>
      <w:color w:val="000000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832F75"/>
    <w:pPr>
      <w:spacing w:after="200" w:line="276" w:lineRule="auto"/>
      <w:ind w:left="720"/>
      <w:contextualSpacing w:val="1"/>
    </w:pPr>
    <w:rPr>
      <w:kern w:val="0"/>
      <w:lang w:val="en-US"/>
    </w:rPr>
  </w:style>
  <w:style w:type="paragraph" w:styleId="TableParagraph" w:customStyle="1">
    <w:name w:val="Table Paragraph"/>
    <w:basedOn w:val="Normal"/>
    <w:uiPriority w:val="1"/>
    <w:qFormat w:val="1"/>
    <w:rsid w:val="00F87392"/>
    <w:pPr>
      <w:widowControl w:val="0"/>
      <w:autoSpaceDE w:val="0"/>
      <w:autoSpaceDN w:val="0"/>
      <w:spacing w:after="0" w:line="240" w:lineRule="auto"/>
    </w:pPr>
    <w:rPr>
      <w:rFonts w:ascii="Cambria" w:cs="Cambria" w:eastAsia="Cambria" w:hAnsi="Cambria"/>
      <w:kern w:val="0"/>
      <w:lang w:val="en-US"/>
    </w:rPr>
  </w:style>
  <w:style w:type="paragraph" w:styleId="NormalWeb">
    <w:name w:val="Normal (Web)"/>
    <w:basedOn w:val="Normal"/>
    <w:uiPriority w:val="99"/>
    <w:unhideWhenUsed w:val="1"/>
    <w:rsid w:val="006524D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716AC"/>
    <w:rPr>
      <w:rFonts w:asciiTheme="majorHAnsi" w:cstheme="majorBidi" w:eastAsiaTheme="majorEastAsia" w:hAnsiTheme="majorHAnsi"/>
      <w:b w:val="1"/>
      <w:bCs w:val="1"/>
      <w:color w:val="4472c4" w:themeColor="accent1"/>
      <w:kern w:val="0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716AC"/>
    <w:rPr>
      <w:rFonts w:asciiTheme="majorHAnsi" w:cstheme="majorBidi" w:eastAsiaTheme="majorEastAsia" w:hAnsiTheme="majorHAnsi"/>
      <w:b w:val="1"/>
      <w:bCs w:val="1"/>
      <w:color w:val="4472c4" w:themeColor="accent1"/>
      <w:kern w:val="0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00B716AC"/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  <w:kern w:val="0"/>
      <w:lang w:val="en-US"/>
    </w:rPr>
  </w:style>
  <w:style w:type="character" w:styleId="Hyperlink">
    <w:name w:val="Hyperlink"/>
    <w:basedOn w:val="DefaultParagraphFont"/>
    <w:uiPriority w:val="99"/>
    <w:unhideWhenUsed w:val="1"/>
    <w:rsid w:val="00B716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716AC"/>
    <w:pPr>
      <w:spacing w:after="0" w:line="240" w:lineRule="auto"/>
    </w:pPr>
    <w:rPr>
      <w:rFonts w:ascii="Tahoma" w:cs="Tahoma" w:hAnsi="Tahoma"/>
      <w:kern w:val="0"/>
      <w:sz w:val="16"/>
      <w:szCs w:val="16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716AC"/>
    <w:rPr>
      <w:rFonts w:ascii="Tahoma" w:cs="Tahoma" w:hAnsi="Tahoma"/>
      <w:kern w:val="0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 w:val="1"/>
    <w:rsid w:val="00B716AC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B716AC"/>
    <w:rPr>
      <w:rFonts w:ascii="Courier New" w:cs="Courier New" w:eastAsia="Times New Roman" w:hAnsi="Courier New"/>
      <w:sz w:val="20"/>
      <w:szCs w:val="20"/>
    </w:rPr>
  </w:style>
  <w:style w:type="paragraph" w:styleId="NoSpacing">
    <w:name w:val="No Spacing"/>
    <w:uiPriority w:val="1"/>
    <w:qFormat w:val="1"/>
    <w:rsid w:val="00B716AC"/>
    <w:pPr>
      <w:spacing w:after="0" w:line="240" w:lineRule="auto"/>
    </w:pPr>
    <w:rPr>
      <w:rFonts w:eastAsiaTheme="minorEastAsia"/>
      <w:kern w:val="0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B716AC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</w:rPr>
  </w:style>
  <w:style w:type="character" w:styleId="HeaderChar" w:customStyle="1">
    <w:name w:val="Header Char"/>
    <w:basedOn w:val="DefaultParagraphFont"/>
    <w:link w:val="Header"/>
    <w:uiPriority w:val="99"/>
    <w:rsid w:val="00B716AC"/>
    <w:rPr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B716AC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</w:rPr>
  </w:style>
  <w:style w:type="character" w:styleId="FooterChar" w:customStyle="1">
    <w:name w:val="Footer Char"/>
    <w:basedOn w:val="DefaultParagraphFont"/>
    <w:link w:val="Footer"/>
    <w:uiPriority w:val="99"/>
    <w:rsid w:val="00B716AC"/>
    <w:rPr>
      <w:kern w:val="0"/>
      <w:lang w:val="en-US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716AC"/>
    <w:rPr>
      <w:color w:val="954f72" w:themeColor="followedHyperlink"/>
      <w:u w:val="single"/>
    </w:rPr>
  </w:style>
  <w:style w:type="character" w:styleId="pln" w:customStyle="1">
    <w:name w:val="pln"/>
    <w:basedOn w:val="DefaultParagraphFont"/>
    <w:rsid w:val="00B716AC"/>
  </w:style>
  <w:style w:type="character" w:styleId="Emphasis">
    <w:name w:val="Emphasis"/>
    <w:basedOn w:val="DefaultParagraphFont"/>
    <w:uiPriority w:val="20"/>
    <w:qFormat w:val="1"/>
    <w:rsid w:val="00B716AC"/>
    <w:rPr>
      <w:i w:val="1"/>
      <w:iCs w:val="1"/>
    </w:rPr>
  </w:style>
  <w:style w:type="character" w:styleId="hl-attribute" w:customStyle="1">
    <w:name w:val="hl-attribute"/>
    <w:basedOn w:val="DefaultParagraphFont"/>
    <w:rsid w:val="00B716AC"/>
  </w:style>
  <w:style w:type="paragraph" w:styleId="Revision">
    <w:name w:val="Revision"/>
    <w:hidden w:val="1"/>
    <w:uiPriority w:val="99"/>
    <w:semiHidden w:val="1"/>
    <w:rsid w:val="00B716AC"/>
    <w:pPr>
      <w:spacing w:after="0" w:line="240" w:lineRule="auto"/>
    </w:pPr>
    <w:rPr>
      <w:kern w:val="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www.postman.com/downloads/" TargetMode="External"/><Relationship Id="rId22" Type="http://schemas.openxmlformats.org/officeDocument/2006/relationships/footer" Target="footer3.xml"/><Relationship Id="rId10" Type="http://schemas.openxmlformats.org/officeDocument/2006/relationships/image" Target="media/image1.png"/><Relationship Id="rId21" Type="http://schemas.openxmlformats.org/officeDocument/2006/relationships/footer" Target="footer2.xml"/><Relationship Id="rId13" Type="http://schemas.openxmlformats.org/officeDocument/2006/relationships/hyperlink" Target="https://search.maven.org/search?q=g:junit%20AND%20a:junit" TargetMode="External"/><Relationship Id="rId12" Type="http://schemas.openxmlformats.org/officeDocument/2006/relationships/image" Target="media/image2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rt.spring.io/" TargetMode="External"/><Relationship Id="rId15" Type="http://schemas.openxmlformats.org/officeDocument/2006/relationships/hyperlink" Target="http://localhost:8989/addBook" TargetMode="External"/><Relationship Id="rId14" Type="http://schemas.openxmlformats.org/officeDocument/2006/relationships/hyperlink" Target="https://search.maven.org/artifact/org.hamcrest/hamcrest-core/1.3/jar" TargetMode="External"/><Relationship Id="rId17" Type="http://schemas.openxmlformats.org/officeDocument/2006/relationships/hyperlink" Target="http://localhost:8989/delete/1" TargetMode="External"/><Relationship Id="rId16" Type="http://schemas.openxmlformats.org/officeDocument/2006/relationships/hyperlink" Target="http://localhost:8989/findAllBooks" TargetMode="External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hyperlink" Target="https://git-scm.com/downloads" TargetMode="External"/><Relationship Id="rId8" Type="http://schemas.openxmlformats.org/officeDocument/2006/relationships/hyperlink" Target="https://www.javatpoint.com/install-nodej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NovaMono-regular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nzkrfYIWlX/UcOBC8ufSl9B3MQ==">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2024-10-01T04:40:00Z</dcterms:created>
  <dc:creator>ddbp cs</dc:creator>
</cp:coreProperties>
</file>